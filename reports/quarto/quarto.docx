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7.png" ContentType="image/png"/>
  <Override PartName="/word/media/rId33.png" ContentType="image/png"/>
  <Override PartName="/word/media/rId37.png" ContentType="image/png"/>
  <Override PartName="/word/media/rId23.png" ContentType="image/png"/>
  <Override PartName="/word/media/rId27.png" ContentType="image/png"/>
  <Override PartName="/word/media/rId111.png" ContentType="image/png"/>
  <Override PartName="/word/media/rId105.png" ContentType="image/png"/>
  <Override PartName="/word/media/rId94.png" ContentType="image/png"/>
  <Override PartName="/word/media/rId89.png" ContentType="image/png"/>
  <Override PartName="/word/media/rId100.png" ContentType="image/png"/>
  <Override PartName="/word/media/rId11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of</w:t>
      </w:r>
      <w:r>
        <w:t xml:space="preserve"> </w:t>
      </w:r>
      <w:r>
        <w:t xml:space="preserve">a</w:t>
      </w:r>
      <w:r>
        <w:t xml:space="preserve"> </w:t>
      </w:r>
      <w:r>
        <w:t xml:space="preserve">value-based</w:t>
      </w:r>
      <w:r>
        <w:t xml:space="preserve"> </w:t>
      </w:r>
      <w:r>
        <w:t xml:space="preserve">scoring</w:t>
      </w:r>
      <w:r>
        <w:t xml:space="preserve"> </w:t>
      </w:r>
      <w:r>
        <w:t xml:space="preserve">system</w:t>
      </w:r>
      <w:r>
        <w:t xml:space="preserve"> </w:t>
      </w:r>
      <w:r>
        <w:t xml:space="preserve">for</w:t>
      </w:r>
      <w:r>
        <w:t xml:space="preserve"> </w:t>
      </w:r>
      <w:r>
        <w:t xml:space="preserve">the</w:t>
      </w:r>
      <w:r>
        <w:t xml:space="preserve"> </w:t>
      </w:r>
      <w:r>
        <w:t xml:space="preserve">WAItE</w:t>
      </w:r>
      <w:r>
        <w:t xml:space="preserve"> </w:t>
      </w:r>
      <w:r>
        <w:t xml:space="preserve">using</w:t>
      </w:r>
      <w:r>
        <w:t xml:space="preserve"> </w:t>
      </w:r>
      <w:r>
        <w:t xml:space="preserve">the</w:t>
      </w:r>
      <w:r>
        <w:t xml:space="preserve"> </w:t>
      </w:r>
      <w:r>
        <w:t xml:space="preserve">OPUF</w:t>
      </w:r>
      <w:r>
        <w:t xml:space="preserve"> </w:t>
      </w:r>
      <w:r>
        <w:t xml:space="preserve">in</w:t>
      </w:r>
      <w:r>
        <w:t xml:space="preserve"> </w:t>
      </w:r>
      <w:r>
        <w:t xml:space="preserve">a</w:t>
      </w:r>
      <w:r>
        <w:t xml:space="preserve"> </w:t>
      </w:r>
      <w:r>
        <w:t xml:space="preserve">sample</w:t>
      </w:r>
      <w:r>
        <w:t xml:space="preserve"> </w:t>
      </w:r>
      <w:r>
        <w:t xml:space="preserve">of</w:t>
      </w:r>
      <w:r>
        <w:t xml:space="preserve"> </w:t>
      </w:r>
      <w:r>
        <w:t xml:space="preserve">adults</w:t>
      </w:r>
    </w:p>
    <w:p>
      <w:pPr>
        <w:pStyle w:val="Date"/>
      </w:pPr>
      <w:r>
        <w:t xml:space="preserve">2024-11-22</w:t>
      </w:r>
    </w:p>
    <w:p>
      <w:pPr>
        <w:pStyle w:val="AbstractTitle"/>
      </w:pPr>
      <w:r>
        <w:t xml:space="preserve">Abstract</w:t>
      </w:r>
    </w:p>
    <w:p>
      <w:pPr>
        <w:pStyle w:val="Abstract"/>
      </w:pPr>
      <w:r>
        <w:rPr>
          <w:b/>
          <w:bCs/>
        </w:rPr>
        <w:t xml:space="preserve">Background:</w:t>
      </w:r>
      <w:r>
        <w:t xml:space="preserve"> </w:t>
      </w:r>
      <w:r>
        <w:t xml:space="preserve">Online</w:t>
      </w:r>
      <w:r>
        <w:t xml:space="preserve"> </w:t>
      </w:r>
      <w:r>
        <w:t xml:space="preserve">personal</w:t>
      </w:r>
      <w:r>
        <w:t xml:space="preserve"> </w:t>
      </w:r>
      <w:r>
        <w:t xml:space="preserve">utility</w:t>
      </w:r>
      <w:r>
        <w:t xml:space="preserve"> </w:t>
      </w:r>
      <w:r>
        <w:t xml:space="preserve">functions</w:t>
      </w:r>
      <w:r>
        <w:t xml:space="preserve"> </w:t>
      </w:r>
      <w:r>
        <w:t xml:space="preserve">(OPUF)</w:t>
      </w:r>
      <w:r>
        <w:t xml:space="preserve"> </w:t>
      </w:r>
      <w:r>
        <w:t xml:space="preserve">present</w:t>
      </w:r>
      <w:r>
        <w:t xml:space="preserve"> </w:t>
      </w:r>
      <w:r>
        <w:t xml:space="preserve">a</w:t>
      </w:r>
      <w:r>
        <w:t xml:space="preserve"> </w:t>
      </w:r>
      <w:r>
        <w:t xml:space="preserve">new</w:t>
      </w:r>
      <w:r>
        <w:t xml:space="preserve"> </w:t>
      </w:r>
      <w:r>
        <w:t xml:space="preserve">method</w:t>
      </w:r>
      <w:r>
        <w:t xml:space="preserve"> </w:t>
      </w:r>
      <w:r>
        <w:t xml:space="preserve">for</w:t>
      </w:r>
      <w:r>
        <w:t xml:space="preserve"> </w:t>
      </w:r>
      <w:r>
        <w:t xml:space="preserve">eliciting</w:t>
      </w:r>
      <w:r>
        <w:t xml:space="preserve"> </w:t>
      </w:r>
      <w:r>
        <w:t xml:space="preserve">preferences.</w:t>
      </w:r>
      <w:r>
        <w:t xml:space="preserve"> </w:t>
      </w:r>
      <w:r>
        <w:t xml:space="preserve">In</w:t>
      </w:r>
      <w:r>
        <w:t xml:space="preserve"> </w:t>
      </w:r>
      <w:r>
        <w:t xml:space="preserve">this</w:t>
      </w:r>
      <w:r>
        <w:t xml:space="preserve"> </w:t>
      </w:r>
      <w:r>
        <w:t xml:space="preserve">study</w:t>
      </w:r>
      <w:r>
        <w:t xml:space="preserve"> </w:t>
      </w:r>
      <w:r>
        <w:t xml:space="preserve">we</w:t>
      </w:r>
      <w:r>
        <w:t xml:space="preserve"> </w:t>
      </w:r>
      <w:r>
        <w:t xml:space="preserve">used</w:t>
      </w:r>
      <w:r>
        <w:t xml:space="preserve"> </w:t>
      </w:r>
      <w:r>
        <w:t xml:space="preserve">the</w:t>
      </w:r>
      <w:r>
        <w:t xml:space="preserve"> </w:t>
      </w:r>
      <w:r>
        <w:t xml:space="preserve">OPUF</w:t>
      </w:r>
      <w:r>
        <w:t xml:space="preserve"> </w:t>
      </w:r>
      <w:r>
        <w:t xml:space="preserve">to</w:t>
      </w:r>
      <w:r>
        <w:t xml:space="preserve"> </w:t>
      </w:r>
      <w:r>
        <w:t xml:space="preserve">elicit</w:t>
      </w:r>
      <w:r>
        <w:t xml:space="preserve"> </w:t>
      </w:r>
      <w:r>
        <w:t xml:space="preserve">a</w:t>
      </w:r>
      <w:r>
        <w:t xml:space="preserve"> </w:t>
      </w:r>
      <w:r>
        <w:t xml:space="preserve">health</w:t>
      </w:r>
      <w:r>
        <w:t xml:space="preserve"> </w:t>
      </w:r>
      <w:r>
        <w:t xml:space="preserve">state</w:t>
      </w:r>
      <w:r>
        <w:t xml:space="preserve"> </w:t>
      </w:r>
      <w:r>
        <w:t xml:space="preserve">utility</w:t>
      </w:r>
      <w:r>
        <w:t xml:space="preserve"> </w:t>
      </w:r>
      <w:r>
        <w:t xml:space="preserve">value</w:t>
      </w:r>
      <w:r>
        <w:t xml:space="preserve"> </w:t>
      </w:r>
      <w:r>
        <w:t xml:space="preserve">set</w:t>
      </w:r>
      <w:r>
        <w:t xml:space="preserve"> </w:t>
      </w:r>
      <w:r>
        <w:t xml:space="preserve">for</w:t>
      </w:r>
      <w:r>
        <w:t xml:space="preserve"> </w:t>
      </w:r>
      <w:r>
        <w:t xml:space="preserve">the</w:t>
      </w:r>
      <w:r>
        <w:t xml:space="preserve"> </w:t>
      </w:r>
      <w:r>
        <w:t xml:space="preserve">Weight-specific</w:t>
      </w:r>
      <w:r>
        <w:t xml:space="preserve"> </w:t>
      </w:r>
      <w:r>
        <w:t xml:space="preserve">Adolescent</w:t>
      </w:r>
      <w:r>
        <w:t xml:space="preserve"> </w:t>
      </w:r>
      <w:r>
        <w:t xml:space="preserve">Instrument</w:t>
      </w:r>
      <w:r>
        <w:t xml:space="preserve"> </w:t>
      </w:r>
      <w:r>
        <w:t xml:space="preserve">for</w:t>
      </w:r>
      <w:r>
        <w:t xml:space="preserve"> </w:t>
      </w:r>
      <w:r>
        <w:t xml:space="preserve">Economic-evaluation</w:t>
      </w:r>
      <w:r>
        <w:t xml:space="preserve"> </w:t>
      </w:r>
      <w:r>
        <w:t xml:space="preserve">(WAItE)</w:t>
      </w:r>
      <w:r>
        <w:t xml:space="preserve"> </w:t>
      </w:r>
      <w:r>
        <w:t xml:space="preserve">with</w:t>
      </w:r>
      <w:r>
        <w:t xml:space="preserve"> </w:t>
      </w:r>
      <w:r>
        <w:t xml:space="preserve">a</w:t>
      </w:r>
      <w:r>
        <w:t xml:space="preserve"> </w:t>
      </w:r>
      <w:r>
        <w:t xml:space="preserve">representative</w:t>
      </w:r>
      <w:r>
        <w:t xml:space="preserve"> </w:t>
      </w:r>
      <w:r>
        <w:t xml:space="preserve">sample</w:t>
      </w:r>
      <w:r>
        <w:t xml:space="preserve"> </w:t>
      </w:r>
      <w:r>
        <w:t xml:space="preserve">of</w:t>
      </w:r>
      <w:r>
        <w:t xml:space="preserve"> </w:t>
      </w:r>
      <w:r>
        <w:t xml:space="preserve">the</w:t>
      </w:r>
      <w:r>
        <w:t xml:space="preserve"> </w:t>
      </w:r>
      <w:r>
        <w:t xml:space="preserve">UK</w:t>
      </w:r>
      <w:r>
        <w:t xml:space="preserve"> </w:t>
      </w:r>
      <w:r>
        <w:t xml:space="preserve">adult</w:t>
      </w:r>
      <w:r>
        <w:t xml:space="preserve"> </w:t>
      </w:r>
      <w:r>
        <w:t xml:space="preserve">population.</w:t>
      </w:r>
      <w:r>
        <w:t xml:space="preserve"> </w:t>
      </w:r>
      <w:r>
        <w:rPr>
          <w:b/>
          <w:bCs/>
        </w:rPr>
        <w:t xml:space="preserve">Methods:</w:t>
      </w:r>
      <w:r>
        <w:t xml:space="preserve"> </w:t>
      </w:r>
      <w:r>
        <w:t xml:space="preserve">WAItE</w:t>
      </w:r>
      <w:r>
        <w:t xml:space="preserve"> </w:t>
      </w:r>
      <w:r>
        <w:t xml:space="preserve">OPUF</w:t>
      </w:r>
      <w:r>
        <w:t xml:space="preserve"> </w:t>
      </w:r>
      <w:r>
        <w:t xml:space="preserve">survey</w:t>
      </w:r>
      <w:r>
        <w:t xml:space="preserve"> </w:t>
      </w:r>
      <w:r>
        <w:t xml:space="preserve">design</w:t>
      </w:r>
      <w:r>
        <w:t xml:space="preserve"> </w:t>
      </w:r>
      <w:r>
        <w:t xml:space="preserve">was</w:t>
      </w:r>
      <w:r>
        <w:t xml:space="preserve"> </w:t>
      </w:r>
      <w:r>
        <w:t xml:space="preserve">informed</w:t>
      </w:r>
      <w:r>
        <w:t xml:space="preserve"> </w:t>
      </w:r>
      <w:r>
        <w:t xml:space="preserve">by</w:t>
      </w:r>
      <w:r>
        <w:t xml:space="preserve"> </w:t>
      </w:r>
      <w:r>
        <w:t xml:space="preserve">prior</w:t>
      </w:r>
      <w:r>
        <w:t xml:space="preserve"> </w:t>
      </w:r>
      <w:r>
        <w:t xml:space="preserve">qualitative</w:t>
      </w:r>
      <w:r>
        <w:t xml:space="preserve"> </w:t>
      </w:r>
      <w:r>
        <w:t xml:space="preserve">work.</w:t>
      </w:r>
      <w:r>
        <w:t xml:space="preserve"> </w:t>
      </w:r>
      <w:r>
        <w:t xml:space="preserve">The</w:t>
      </w:r>
      <w:r>
        <w:t xml:space="preserve"> </w:t>
      </w:r>
      <w:r>
        <w:t xml:space="preserve">survey</w:t>
      </w:r>
      <w:r>
        <w:t xml:space="preserve"> </w:t>
      </w:r>
      <w:r>
        <w:t xml:space="preserve">consisted</w:t>
      </w:r>
      <w:r>
        <w:t xml:space="preserve"> </w:t>
      </w:r>
      <w:r>
        <w:t xml:space="preserve">of</w:t>
      </w:r>
      <w:r>
        <w:t xml:space="preserve"> </w:t>
      </w:r>
      <w:r>
        <w:t xml:space="preserve">the</w:t>
      </w:r>
      <w:r>
        <w:t xml:space="preserve"> </w:t>
      </w:r>
      <w:r>
        <w:t xml:space="preserve">WAItE</w:t>
      </w:r>
      <w:r>
        <w:t xml:space="preserve"> </w:t>
      </w:r>
      <w:r>
        <w:t xml:space="preserve">descriptive</w:t>
      </w:r>
      <w:r>
        <w:t xml:space="preserve"> </w:t>
      </w:r>
      <w:r>
        <w:t xml:space="preserve">system,</w:t>
      </w:r>
      <w:r>
        <w:t xml:space="preserve"> </w:t>
      </w:r>
      <w:r>
        <w:t xml:space="preserve">domain</w:t>
      </w:r>
      <w:r>
        <w:t xml:space="preserve"> </w:t>
      </w:r>
      <w:r>
        <w:t xml:space="preserve">weighting,</w:t>
      </w:r>
      <w:r>
        <w:t xml:space="preserve"> </w:t>
      </w:r>
      <w:r>
        <w:t xml:space="preserve">level</w:t>
      </w:r>
      <w:r>
        <w:t xml:space="preserve"> </w:t>
      </w:r>
      <w:r>
        <w:t xml:space="preserve">rating</w:t>
      </w:r>
      <w:r>
        <w:t xml:space="preserve"> </w:t>
      </w:r>
      <w:r>
        <w:t xml:space="preserve">(per</w:t>
      </w:r>
      <w:r>
        <w:t xml:space="preserve"> </w:t>
      </w:r>
      <w:r>
        <w:t xml:space="preserve">attribute)</w:t>
      </w:r>
      <w:r>
        <w:t xml:space="preserve"> </w:t>
      </w:r>
      <w:r>
        <w:t xml:space="preserve">and</w:t>
      </w:r>
      <w:r>
        <w:t xml:space="preserve"> </w:t>
      </w:r>
      <w:r>
        <w:t xml:space="preserve">a</w:t>
      </w:r>
      <w:r>
        <w:t xml:space="preserve"> </w:t>
      </w:r>
      <w:r>
        <w:t xml:space="preserve">VAS</w:t>
      </w:r>
      <w:r>
        <w:t xml:space="preserve"> </w:t>
      </w:r>
      <w:r>
        <w:t xml:space="preserve">anchoring</w:t>
      </w:r>
      <w:r>
        <w:t xml:space="preserve"> </w:t>
      </w:r>
      <w:r>
        <w:t xml:space="preserve">task.</w:t>
      </w:r>
      <w:r>
        <w:t xml:space="preserve"> </w:t>
      </w:r>
      <w:r>
        <w:t xml:space="preserve">Personal</w:t>
      </w:r>
      <w:r>
        <w:t xml:space="preserve"> </w:t>
      </w:r>
      <w:r>
        <w:t xml:space="preserve">utility</w:t>
      </w:r>
      <w:r>
        <w:t xml:space="preserve"> </w:t>
      </w:r>
      <w:r>
        <w:t xml:space="preserve">functions</w:t>
      </w:r>
      <w:r>
        <w:t xml:space="preserve"> </w:t>
      </w:r>
      <w:r>
        <w:t xml:space="preserve">were</w:t>
      </w:r>
      <w:r>
        <w:t xml:space="preserve"> </w:t>
      </w:r>
      <w:r>
        <w:t xml:space="preserve">estimated</w:t>
      </w:r>
      <w:r>
        <w:t xml:space="preserve"> </w:t>
      </w:r>
      <w:r>
        <w:t xml:space="preserve">on</w:t>
      </w:r>
      <w:r>
        <w:t xml:space="preserve"> </w:t>
      </w:r>
      <w:r>
        <w:t xml:space="preserve">the</w:t>
      </w:r>
      <w:r>
        <w:t xml:space="preserve"> </w:t>
      </w:r>
      <w:r>
        <w:t xml:space="preserve">individual</w:t>
      </w:r>
      <w:r>
        <w:t xml:space="preserve"> </w:t>
      </w:r>
      <w:r>
        <w:t xml:space="preserve">level</w:t>
      </w:r>
      <w:r>
        <w:t xml:space="preserve"> </w:t>
      </w:r>
      <w:r>
        <w:t xml:space="preserve">for</w:t>
      </w:r>
      <w:r>
        <w:t xml:space="preserve"> </w:t>
      </w:r>
      <w:r>
        <w:t xml:space="preserve">all</w:t>
      </w:r>
      <w:r>
        <w:t xml:space="preserve"> </w:t>
      </w:r>
      <w:r>
        <w:t xml:space="preserve">participants.</w:t>
      </w:r>
      <w:r>
        <w:t xml:space="preserve"> </w:t>
      </w:r>
      <w:r>
        <w:t xml:space="preserve">Personal</w:t>
      </w:r>
      <w:r>
        <w:t xml:space="preserve"> </w:t>
      </w:r>
      <w:r>
        <w:t xml:space="preserve">utility</w:t>
      </w:r>
      <w:r>
        <w:t xml:space="preserve"> </w:t>
      </w:r>
      <w:r>
        <w:t xml:space="preserve">functions</w:t>
      </w:r>
      <w:r>
        <w:t xml:space="preserve"> </w:t>
      </w:r>
      <w:r>
        <w:t xml:space="preserve">were</w:t>
      </w:r>
      <w:r>
        <w:t xml:space="preserve"> </w:t>
      </w:r>
      <w:r>
        <w:t xml:space="preserve">aggregated</w:t>
      </w:r>
      <w:r>
        <w:t xml:space="preserve"> </w:t>
      </w:r>
      <w:r>
        <w:t xml:space="preserve">and</w:t>
      </w:r>
      <w:r>
        <w:t xml:space="preserve"> </w:t>
      </w:r>
      <w:r>
        <w:t xml:space="preserve">combined</w:t>
      </w:r>
      <w:r>
        <w:t xml:space="preserve"> </w:t>
      </w:r>
      <w:r>
        <w:t xml:space="preserve">with</w:t>
      </w:r>
      <w:r>
        <w:t xml:space="preserve"> </w:t>
      </w:r>
      <w:r>
        <w:t xml:space="preserve">the</w:t>
      </w:r>
      <w:r>
        <w:t xml:space="preserve"> </w:t>
      </w:r>
      <w:r>
        <w:t xml:space="preserve">anchoring</w:t>
      </w:r>
      <w:r>
        <w:t xml:space="preserve"> </w:t>
      </w:r>
      <w:r>
        <w:t xml:space="preserve">factor</w:t>
      </w:r>
      <w:r>
        <w:t xml:space="preserve"> </w:t>
      </w:r>
      <w:r>
        <w:t xml:space="preserve">to</w:t>
      </w:r>
      <w:r>
        <w:t xml:space="preserve"> </w:t>
      </w:r>
      <w:r>
        <w:t xml:space="preserve">give</w:t>
      </w:r>
      <w:r>
        <w:t xml:space="preserve"> </w:t>
      </w:r>
      <w:r>
        <w:t xml:space="preserve">the</w:t>
      </w:r>
      <w:r>
        <w:t xml:space="preserve"> </w:t>
      </w:r>
      <w:r>
        <w:t xml:space="preserve">social</w:t>
      </w:r>
      <w:r>
        <w:t xml:space="preserve"> </w:t>
      </w:r>
      <w:r>
        <w:t xml:space="preserve">utility</w:t>
      </w:r>
      <w:r>
        <w:t xml:space="preserve"> </w:t>
      </w:r>
      <w:r>
        <w:t xml:space="preserve">function</w:t>
      </w:r>
      <w:r>
        <w:t xml:space="preserve"> </w:t>
      </w:r>
      <w:r>
        <w:t xml:space="preserve">and</w:t>
      </w:r>
      <w:r>
        <w:t xml:space="preserve"> </w:t>
      </w:r>
      <w:r>
        <w:t xml:space="preserve">utility</w:t>
      </w:r>
      <w:r>
        <w:t xml:space="preserve"> </w:t>
      </w:r>
      <w:r>
        <w:t xml:space="preserve">value</w:t>
      </w:r>
      <w:r>
        <w:t xml:space="preserve"> </w:t>
      </w:r>
      <w:r>
        <w:t xml:space="preserve">set.</w:t>
      </w:r>
      <w:r>
        <w:t xml:space="preserve"> </w:t>
      </w:r>
      <w:r>
        <w:t xml:space="preserve">Preference</w:t>
      </w:r>
      <w:r>
        <w:t xml:space="preserve"> </w:t>
      </w:r>
      <w:r>
        <w:t xml:space="preserve">heterogeneity</w:t>
      </w:r>
      <w:r>
        <w:t xml:space="preserve"> </w:t>
      </w:r>
      <w:r>
        <w:t xml:space="preserve">was</w:t>
      </w:r>
      <w:r>
        <w:t xml:space="preserve"> </w:t>
      </w:r>
      <w:r>
        <w:t xml:space="preserve">assessed</w:t>
      </w:r>
      <w:r>
        <w:t xml:space="preserve"> </w:t>
      </w:r>
      <w:r>
        <w:t xml:space="preserve">using</w:t>
      </w:r>
      <w:r>
        <w:t xml:space="preserve"> </w:t>
      </w:r>
      <w:r>
        <w:t xml:space="preserve">Euclidean</w:t>
      </w:r>
      <w:r>
        <w:t xml:space="preserve"> </w:t>
      </w:r>
      <w:r>
        <w:t xml:space="preserve">distance</w:t>
      </w:r>
      <w:r>
        <w:t xml:space="preserve"> </w:t>
      </w:r>
      <w:r>
        <w:t xml:space="preserve">and</w:t>
      </w:r>
      <w:r>
        <w:t xml:space="preserve"> </w:t>
      </w:r>
      <w:r>
        <w:t xml:space="preserve">PERMANOVA</w:t>
      </w:r>
      <w:r>
        <w:t xml:space="preserve"> </w:t>
      </w:r>
      <w:r>
        <w:t xml:space="preserve">to</w:t>
      </w:r>
      <w:r>
        <w:t xml:space="preserve"> </w:t>
      </w:r>
      <w:r>
        <w:t xml:space="preserve">explore</w:t>
      </w:r>
      <w:r>
        <w:t xml:space="preserve"> </w:t>
      </w:r>
      <w:r>
        <w:t xml:space="preserve">preference</w:t>
      </w:r>
      <w:r>
        <w:t xml:space="preserve"> </w:t>
      </w:r>
      <w:r>
        <w:t xml:space="preserve">variation</w:t>
      </w:r>
      <w:r>
        <w:t xml:space="preserve"> </w:t>
      </w:r>
      <w:r>
        <w:t xml:space="preserve">within</w:t>
      </w:r>
      <w:r>
        <w:t xml:space="preserve"> </w:t>
      </w:r>
      <w:r>
        <w:t xml:space="preserve">the</w:t>
      </w:r>
      <w:r>
        <w:t xml:space="preserve"> </w:t>
      </w:r>
      <w:r>
        <w:t xml:space="preserve">sample.</w:t>
      </w:r>
      <w:r>
        <w:t xml:space="preserve"> </w:t>
      </w:r>
      <w:r>
        <w:t xml:space="preserve">An</w:t>
      </w:r>
      <w:r>
        <w:t xml:space="preserve"> </w:t>
      </w:r>
      <w:r>
        <w:t xml:space="preserve">experimental</w:t>
      </w:r>
      <w:r>
        <w:t xml:space="preserve"> </w:t>
      </w:r>
      <w:r>
        <w:t xml:space="preserve">sensitivity</w:t>
      </w:r>
      <w:r>
        <w:t xml:space="preserve"> </w:t>
      </w:r>
      <w:r>
        <w:t xml:space="preserve">analysis</w:t>
      </w:r>
      <w:r>
        <w:t xml:space="preserve"> </w:t>
      </w:r>
      <w:r>
        <w:t xml:space="preserve">dichotomised</w:t>
      </w:r>
      <w:r>
        <w:t xml:space="preserve"> </w:t>
      </w:r>
      <w:r>
        <w:t xml:space="preserve">preference</w:t>
      </w:r>
      <w:r>
        <w:t xml:space="preserve"> </w:t>
      </w:r>
      <w:r>
        <w:t xml:space="preserve">heterogeneity</w:t>
      </w:r>
      <w:r>
        <w:t xml:space="preserve"> </w:t>
      </w:r>
      <w:r>
        <w:t xml:space="preserve">into</w:t>
      </w:r>
      <w:r>
        <w:t xml:space="preserve"> </w:t>
      </w:r>
      <w:r>
        <w:t xml:space="preserve">anchoring</w:t>
      </w:r>
      <w:r>
        <w:t xml:space="preserve"> </w:t>
      </w:r>
      <w:r>
        <w:t xml:space="preserve">variation</w:t>
      </w:r>
      <w:r>
        <w:t xml:space="preserve"> </w:t>
      </w:r>
      <w:r>
        <w:t xml:space="preserve">and</w:t>
      </w:r>
      <w:r>
        <w:t xml:space="preserve"> </w:t>
      </w:r>
      <w:r>
        <w:t xml:space="preserve">attribute</w:t>
      </w:r>
      <w:r>
        <w:t xml:space="preserve"> </w:t>
      </w:r>
      <w:r>
        <w:t xml:space="preserve">weighting/level</w:t>
      </w:r>
      <w:r>
        <w:t xml:space="preserve"> </w:t>
      </w:r>
      <w:r>
        <w:t xml:space="preserve">rating</w:t>
      </w:r>
      <w:r>
        <w:t xml:space="preserve"> </w:t>
      </w:r>
      <w:r>
        <w:t xml:space="preserve">variation.</w:t>
      </w:r>
      <w:r>
        <w:t xml:space="preserve"> </w:t>
      </w:r>
      <w:r>
        <w:rPr>
          <w:b/>
          <w:bCs/>
        </w:rPr>
        <w:t xml:space="preserve">Results:</w:t>
      </w:r>
      <w:r>
        <w:t xml:space="preserve"> </w:t>
      </w:r>
      <w:r>
        <w:t xml:space="preserve">A</w:t>
      </w:r>
      <w:r>
        <w:t xml:space="preserve"> </w:t>
      </w:r>
      <w:r>
        <w:t xml:space="preserve">total</w:t>
      </w:r>
      <w:r>
        <w:t xml:space="preserve"> </w:t>
      </w:r>
      <w:r>
        <w:t xml:space="preserve">of</w:t>
      </w:r>
      <w:r>
        <w:t xml:space="preserve"> </w:t>
      </w:r>
      <w:r>
        <w:t xml:space="preserve">300</w:t>
      </w:r>
      <w:r>
        <w:t xml:space="preserve"> </w:t>
      </w:r>
      <w:r>
        <w:t xml:space="preserve">participants</w:t>
      </w:r>
      <w:r>
        <w:t xml:space="preserve"> </w:t>
      </w:r>
      <w:r>
        <w:t xml:space="preserve">completed</w:t>
      </w:r>
      <w:r>
        <w:t xml:space="preserve"> </w:t>
      </w:r>
      <w:r>
        <w:t xml:space="preserve">the</w:t>
      </w:r>
      <w:r>
        <w:t xml:space="preserve"> </w:t>
      </w:r>
      <w:r>
        <w:t xml:space="preserve">WAItE</w:t>
      </w:r>
      <w:r>
        <w:t xml:space="preserve"> </w:t>
      </w:r>
      <w:r>
        <w:t xml:space="preserve">OPUF</w:t>
      </w:r>
      <w:r>
        <w:t xml:space="preserve"> </w:t>
      </w:r>
      <w:r>
        <w:t xml:space="preserve">survey.</w:t>
      </w:r>
      <w:r>
        <w:t xml:space="preserve"> </w:t>
      </w:r>
      <w:r>
        <w:t xml:space="preserve">The</w:t>
      </w:r>
      <w:r>
        <w:t xml:space="preserve"> </w:t>
      </w:r>
      <w:r>
        <w:t xml:space="preserve">sample</w:t>
      </w:r>
      <w:r>
        <w:t xml:space="preserve"> </w:t>
      </w:r>
      <w:r>
        <w:t xml:space="preserve">was</w:t>
      </w:r>
      <w:r>
        <w:t xml:space="preserve"> </w:t>
      </w:r>
      <w:r>
        <w:t xml:space="preserve">broadly</w:t>
      </w:r>
      <w:r>
        <w:t xml:space="preserve"> </w:t>
      </w:r>
      <w:r>
        <w:t xml:space="preserve">representative</w:t>
      </w:r>
      <w:r>
        <w:t xml:space="preserve"> </w:t>
      </w:r>
      <w:r>
        <w:t xml:space="preserve">of</w:t>
      </w:r>
      <w:r>
        <w:t xml:space="preserve"> </w:t>
      </w:r>
      <w:r>
        <w:t xml:space="preserve">the</w:t>
      </w:r>
      <w:r>
        <w:t xml:space="preserve"> </w:t>
      </w:r>
      <w:r>
        <w:t xml:space="preserve">UK</w:t>
      </w:r>
      <w:r>
        <w:t xml:space="preserve"> </w:t>
      </w:r>
      <w:r>
        <w:t xml:space="preserve">adult</w:t>
      </w:r>
      <w:r>
        <w:t xml:space="preserve"> </w:t>
      </w:r>
      <w:r>
        <w:t xml:space="preserve">population.</w:t>
      </w:r>
      <w:r>
        <w:t xml:space="preserve"> </w:t>
      </w:r>
      <w:r>
        <w:t xml:space="preserve">Participants,</w:t>
      </w:r>
      <w:r>
        <w:t xml:space="preserve"> </w:t>
      </w:r>
      <w:r>
        <w:t xml:space="preserve">on</w:t>
      </w:r>
      <w:r>
        <w:t xml:space="preserve"> </w:t>
      </w:r>
      <w:r>
        <w:t xml:space="preserve">average,</w:t>
      </w:r>
      <w:r>
        <w:t xml:space="preserve"> </w:t>
      </w:r>
      <w:r>
        <w:t xml:space="preserve">took</w:t>
      </w:r>
      <w:r>
        <w:t xml:space="preserve"> </w:t>
      </w:r>
      <w:r>
        <w:t xml:space="preserve">less</w:t>
      </w:r>
      <w:r>
        <w:t xml:space="preserve"> </w:t>
      </w:r>
      <w:r>
        <w:t xml:space="preserve">than</w:t>
      </w:r>
      <w:r>
        <w:t xml:space="preserve"> </w:t>
      </w:r>
      <w:r>
        <w:t xml:space="preserve">10</w:t>
      </w:r>
      <w:r>
        <w:t xml:space="preserve"> </w:t>
      </w:r>
      <w:r>
        <w:t xml:space="preserve">minutes</w:t>
      </w:r>
      <w:r>
        <w:t xml:space="preserve"> </w:t>
      </w:r>
      <w:r>
        <w:t xml:space="preserve">to</w:t>
      </w:r>
      <w:r>
        <w:t xml:space="preserve"> </w:t>
      </w:r>
      <w:r>
        <w:t xml:space="preserve">complete</w:t>
      </w:r>
      <w:r>
        <w:t xml:space="preserve"> </w:t>
      </w:r>
      <w:r>
        <w:t xml:space="preserve">the</w:t>
      </w:r>
      <w:r>
        <w:t xml:space="preserve"> </w:t>
      </w:r>
      <w:r>
        <w:t xml:space="preserve">survey.</w:t>
      </w:r>
      <w:r>
        <w:t xml:space="preserve"> </w:t>
      </w:r>
      <w:r>
        <w:t xml:space="preserve">The</w:t>
      </w:r>
      <w:r>
        <w:t xml:space="preserve"> </w:t>
      </w:r>
      <w:r>
        <w:t xml:space="preserve">most</w:t>
      </w:r>
      <w:r>
        <w:t xml:space="preserve"> </w:t>
      </w:r>
      <w:r>
        <w:t xml:space="preserve">important</w:t>
      </w:r>
      <w:r>
        <w:t xml:space="preserve"> </w:t>
      </w:r>
      <w:r>
        <w:t xml:space="preserve">attributes</w:t>
      </w:r>
      <w:r>
        <w:t xml:space="preserve"> </w:t>
      </w:r>
      <w:r>
        <w:t xml:space="preserve">were</w:t>
      </w:r>
      <w:r>
        <w:t xml:space="preserve"> </w:t>
      </w:r>
      <w:r>
        <w:t xml:space="preserve">tiredness</w:t>
      </w:r>
      <w:r>
        <w:t xml:space="preserve"> </w:t>
      </w:r>
      <w:r>
        <w:t xml:space="preserve">and</w:t>
      </w:r>
      <w:r>
        <w:t xml:space="preserve"> </w:t>
      </w:r>
      <w:r>
        <w:t xml:space="preserve">unhappiness,</w:t>
      </w:r>
      <w:r>
        <w:t xml:space="preserve"> </w:t>
      </w:r>
      <w:r>
        <w:t xml:space="preserve">while</w:t>
      </w:r>
      <w:r>
        <w:t xml:space="preserve"> </w:t>
      </w:r>
      <w:r>
        <w:t xml:space="preserve">least</w:t>
      </w:r>
      <w:r>
        <w:t xml:space="preserve"> </w:t>
      </w:r>
      <w:r>
        <w:t xml:space="preserve">important</w:t>
      </w:r>
      <w:r>
        <w:t xml:space="preserve"> </w:t>
      </w:r>
      <w:r>
        <w:t xml:space="preserve">attributes</w:t>
      </w:r>
      <w:r>
        <w:t xml:space="preserve"> </w:t>
      </w:r>
      <w:r>
        <w:t xml:space="preserve">were</w:t>
      </w:r>
      <w:r>
        <w:t xml:space="preserve"> </w:t>
      </w:r>
      <w:r>
        <w:t xml:space="preserve">sports</w:t>
      </w:r>
      <w:r>
        <w:t xml:space="preserve"> </w:t>
      </w:r>
      <w:r>
        <w:t xml:space="preserve">and</w:t>
      </w:r>
      <w:r>
        <w:t xml:space="preserve"> </w:t>
      </w:r>
      <w:r>
        <w:t xml:space="preserve">embarrassment.</w:t>
      </w:r>
      <w:r>
        <w:t xml:space="preserve"> </w:t>
      </w:r>
      <w:r>
        <w:t xml:space="preserve">Social</w:t>
      </w:r>
      <w:r>
        <w:t xml:space="preserve"> </w:t>
      </w:r>
      <w:r>
        <w:t xml:space="preserve">utility</w:t>
      </w:r>
      <w:r>
        <w:t xml:space="preserve"> </w:t>
      </w:r>
      <w:r>
        <w:t xml:space="preserve">values</w:t>
      </w:r>
      <w:r>
        <w:t xml:space="preserve"> </w:t>
      </w:r>
      <w:r>
        <w:t xml:space="preserve">and</w:t>
      </w:r>
      <w:r>
        <w:t xml:space="preserve"> </w:t>
      </w:r>
      <w:r>
        <w:t xml:space="preserve">the</w:t>
      </w:r>
      <w:r>
        <w:t xml:space="preserve"> </w:t>
      </w:r>
      <w:r>
        <w:t xml:space="preserve">anchoring</w:t>
      </w:r>
      <w:r>
        <w:t xml:space="preserve"> </w:t>
      </w:r>
      <w:r>
        <w:t xml:space="preserve">utility</w:t>
      </w:r>
      <w:r>
        <w:t xml:space="preserve"> </w:t>
      </w:r>
      <w:r>
        <w:t xml:space="preserve">value</w:t>
      </w:r>
      <w:r>
        <w:t xml:space="preserve"> </w:t>
      </w:r>
      <w:r>
        <w:t xml:space="preserve">estimated</w:t>
      </w:r>
      <w:r>
        <w:t xml:space="preserve"> </w:t>
      </w:r>
      <w:r>
        <w:t xml:space="preserve">were</w:t>
      </w:r>
      <w:r>
        <w:t xml:space="preserve"> </w:t>
      </w:r>
      <w:r>
        <w:t xml:space="preserve">comparable</w:t>
      </w:r>
      <w:r>
        <w:t xml:space="preserve"> </w:t>
      </w:r>
      <w:r>
        <w:t xml:space="preserve">to</w:t>
      </w:r>
      <w:r>
        <w:t xml:space="preserve"> </w:t>
      </w:r>
      <w:r>
        <w:t xml:space="preserve">previous</w:t>
      </w:r>
      <w:r>
        <w:t xml:space="preserve"> </w:t>
      </w:r>
      <w:r>
        <w:t xml:space="preserve">studies.</w:t>
      </w:r>
      <w:r>
        <w:t xml:space="preserve"> </w:t>
      </w:r>
      <w:r>
        <w:t xml:space="preserve">Preferences</w:t>
      </w:r>
      <w:r>
        <w:t xml:space="preserve"> </w:t>
      </w:r>
      <w:r>
        <w:t xml:space="preserve">generally</w:t>
      </w:r>
      <w:r>
        <w:t xml:space="preserve"> </w:t>
      </w:r>
      <w:r>
        <w:t xml:space="preserve">were</w:t>
      </w:r>
      <w:r>
        <w:t xml:space="preserve"> </w:t>
      </w:r>
      <w:r>
        <w:t xml:space="preserve">heterogeneous,</w:t>
      </w:r>
      <w:r>
        <w:t xml:space="preserve"> </w:t>
      </w:r>
      <w:r>
        <w:t xml:space="preserve">especially</w:t>
      </w:r>
      <w:r>
        <w:t xml:space="preserve"> </w:t>
      </w:r>
      <w:r>
        <w:t xml:space="preserve">among</w:t>
      </w:r>
      <w:r>
        <w:t xml:space="preserve"> </w:t>
      </w:r>
      <w:r>
        <w:t xml:space="preserve">different</w:t>
      </w:r>
      <w:r>
        <w:t xml:space="preserve"> </w:t>
      </w:r>
      <w:r>
        <w:t xml:space="preserve">ages.</w:t>
      </w:r>
      <w:r>
        <w:t xml:space="preserve"> </w:t>
      </w:r>
      <w:r>
        <w:t xml:space="preserve">Younger</w:t>
      </w:r>
      <w:r>
        <w:t xml:space="preserve"> </w:t>
      </w:r>
      <w:r>
        <w:t xml:space="preserve">participants</w:t>
      </w:r>
      <w:r>
        <w:t xml:space="preserve"> </w:t>
      </w:r>
      <w:r>
        <w:t xml:space="preserve">assigned</w:t>
      </w:r>
      <w:r>
        <w:t xml:space="preserve"> </w:t>
      </w:r>
      <w:r>
        <w:t xml:space="preserve">lower</w:t>
      </w:r>
      <w:r>
        <w:t xml:space="preserve"> </w:t>
      </w:r>
      <w:r>
        <w:t xml:space="preserve">utility</w:t>
      </w:r>
      <w:r>
        <w:t xml:space="preserve"> </w:t>
      </w:r>
      <w:r>
        <w:t xml:space="preserve">values</w:t>
      </w:r>
      <w:r>
        <w:t xml:space="preserve"> </w:t>
      </w:r>
      <w:r>
        <w:t xml:space="preserve">to</w:t>
      </w:r>
      <w:r>
        <w:t xml:space="preserve"> </w:t>
      </w:r>
      <w:r>
        <w:t xml:space="preserve">WAItE</w:t>
      </w:r>
      <w:r>
        <w:t xml:space="preserve"> </w:t>
      </w:r>
      <w:r>
        <w:t xml:space="preserve">health</w:t>
      </w:r>
      <w:r>
        <w:t xml:space="preserve"> </w:t>
      </w:r>
      <w:r>
        <w:t xml:space="preserve">states</w:t>
      </w:r>
      <w:r>
        <w:t xml:space="preserve"> </w:t>
      </w:r>
      <w:r>
        <w:t xml:space="preserve">and</w:t>
      </w:r>
      <w:r>
        <w:t xml:space="preserve"> </w:t>
      </w:r>
      <w:r>
        <w:t xml:space="preserve">provided</w:t>
      </w:r>
      <w:r>
        <w:t xml:space="preserve"> </w:t>
      </w:r>
      <w:r>
        <w:t xml:space="preserve">significantly</w:t>
      </w:r>
      <w:r>
        <w:t xml:space="preserve"> </w:t>
      </w:r>
      <w:r>
        <w:t xml:space="preserve">lower</w:t>
      </w:r>
      <w:r>
        <w:t xml:space="preserve"> </w:t>
      </w:r>
      <w:r>
        <w:t xml:space="preserve">scores</w:t>
      </w:r>
      <w:r>
        <w:t xml:space="preserve"> </w:t>
      </w:r>
      <w:r>
        <w:t xml:space="preserve">on</w:t>
      </w:r>
      <w:r>
        <w:t xml:space="preserve"> </w:t>
      </w:r>
      <w:r>
        <w:t xml:space="preserve">the</w:t>
      </w:r>
      <w:r>
        <w:t xml:space="preserve"> </w:t>
      </w:r>
      <w:r>
        <w:t xml:space="preserve">VAS</w:t>
      </w:r>
      <w:r>
        <w:t xml:space="preserve"> </w:t>
      </w:r>
      <w:r>
        <w:t xml:space="preserve">anchoring</w:t>
      </w:r>
      <w:r>
        <w:t xml:space="preserve"> </w:t>
      </w:r>
      <w:r>
        <w:t xml:space="preserve">task</w:t>
      </w:r>
      <w:r>
        <w:t xml:space="preserve"> </w:t>
      </w:r>
      <w:r>
        <w:t xml:space="preserve">compared</w:t>
      </w:r>
      <w:r>
        <w:t xml:space="preserve"> </w:t>
      </w:r>
      <w:r>
        <w:t xml:space="preserve">to</w:t>
      </w:r>
      <w:r>
        <w:t xml:space="preserve"> </w:t>
      </w:r>
      <w:r>
        <w:t xml:space="preserve">older</w:t>
      </w:r>
      <w:r>
        <w:t xml:space="preserve"> </w:t>
      </w:r>
      <w:r>
        <w:t xml:space="preserve">participants.</w:t>
      </w:r>
      <w:r>
        <w:t xml:space="preserve"> </w:t>
      </w:r>
      <w:r>
        <w:rPr>
          <w:b/>
          <w:bCs/>
        </w:rPr>
        <w:t xml:space="preserve">Conclusion:</w:t>
      </w:r>
      <w:r>
        <w:t xml:space="preserve"> </w:t>
      </w:r>
      <w:r>
        <w:t xml:space="preserve">This</w:t>
      </w:r>
      <w:r>
        <w:t xml:space="preserve"> </w:t>
      </w:r>
      <w:r>
        <w:t xml:space="preserve">study</w:t>
      </w:r>
      <w:r>
        <w:t xml:space="preserve"> </w:t>
      </w:r>
      <w:r>
        <w:t xml:space="preserve">successfully</w:t>
      </w:r>
      <w:r>
        <w:t xml:space="preserve"> </w:t>
      </w:r>
      <w:r>
        <w:t xml:space="preserve">elicited</w:t>
      </w:r>
      <w:r>
        <w:t xml:space="preserve"> </w:t>
      </w:r>
      <w:r>
        <w:t xml:space="preserve">health</w:t>
      </w:r>
      <w:r>
        <w:t xml:space="preserve"> </w:t>
      </w:r>
      <w:r>
        <w:t xml:space="preserve">state</w:t>
      </w:r>
      <w:r>
        <w:t xml:space="preserve"> </w:t>
      </w:r>
      <w:r>
        <w:t xml:space="preserve">utility</w:t>
      </w:r>
      <w:r>
        <w:t xml:space="preserve"> </w:t>
      </w:r>
      <w:r>
        <w:t xml:space="preserve">values</w:t>
      </w:r>
      <w:r>
        <w:t xml:space="preserve"> </w:t>
      </w:r>
      <w:r>
        <w:t xml:space="preserve">for</w:t>
      </w:r>
      <w:r>
        <w:t xml:space="preserve"> </w:t>
      </w:r>
      <w:r>
        <w:t xml:space="preserve">the</w:t>
      </w:r>
      <w:r>
        <w:t xml:space="preserve"> </w:t>
      </w:r>
      <w:r>
        <w:t xml:space="preserve">WAItE</w:t>
      </w:r>
      <w:r>
        <w:t xml:space="preserve"> </w:t>
      </w:r>
      <w:r>
        <w:t xml:space="preserve">using</w:t>
      </w:r>
      <w:r>
        <w:t xml:space="preserve"> </w:t>
      </w:r>
      <w:r>
        <w:t xml:space="preserve">the</w:t>
      </w:r>
      <w:r>
        <w:t xml:space="preserve"> </w:t>
      </w:r>
      <w:r>
        <w:t xml:space="preserve">OPUF.</w:t>
      </w:r>
      <w:r>
        <w:t xml:space="preserve"> </w:t>
      </w:r>
      <w:r>
        <w:t xml:space="preserve">Preference</w:t>
      </w:r>
      <w:r>
        <w:t xml:space="preserve"> </w:t>
      </w:r>
      <w:r>
        <w:t xml:space="preserve">heterogeneity</w:t>
      </w:r>
      <w:r>
        <w:t xml:space="preserve"> </w:t>
      </w:r>
      <w:r>
        <w:t xml:space="preserve">analysis</w:t>
      </w:r>
      <w:r>
        <w:t xml:space="preserve"> </w:t>
      </w:r>
      <w:r>
        <w:t xml:space="preserve">identified</w:t>
      </w:r>
      <w:r>
        <w:t xml:space="preserve"> </w:t>
      </w:r>
      <w:r>
        <w:t xml:space="preserve">differences</w:t>
      </w:r>
      <w:r>
        <w:t xml:space="preserve"> </w:t>
      </w:r>
      <w:r>
        <w:t xml:space="preserve">in</w:t>
      </w:r>
      <w:r>
        <w:t xml:space="preserve"> </w:t>
      </w:r>
      <w:r>
        <w:t xml:space="preserve">preferences</w:t>
      </w:r>
      <w:r>
        <w:t xml:space="preserve"> </w:t>
      </w:r>
      <w:r>
        <w:t xml:space="preserve">for</w:t>
      </w:r>
      <w:r>
        <w:t xml:space="preserve"> </w:t>
      </w:r>
      <w:r>
        <w:t xml:space="preserve">different</w:t>
      </w:r>
      <w:r>
        <w:t xml:space="preserve"> </w:t>
      </w:r>
      <w:r>
        <w:t xml:space="preserve">age</w:t>
      </w:r>
      <w:r>
        <w:t xml:space="preserve"> </w:t>
      </w:r>
      <w:r>
        <w:t xml:space="preserve">groups</w:t>
      </w:r>
      <w:r>
        <w:t xml:space="preserve"> </w:t>
      </w:r>
      <w:r>
        <w:t xml:space="preserve">and</w:t>
      </w:r>
      <w:r>
        <w:t xml:space="preserve"> </w:t>
      </w:r>
      <w:r>
        <w:t xml:space="preserve">a</w:t>
      </w:r>
      <w:r>
        <w:t xml:space="preserve"> </w:t>
      </w:r>
      <w:r>
        <w:t xml:space="preserve">further</w:t>
      </w:r>
      <w:r>
        <w:t xml:space="preserve"> </w:t>
      </w:r>
      <w:r>
        <w:t xml:space="preserve">valuation</w:t>
      </w:r>
      <w:r>
        <w:t xml:space="preserve"> </w:t>
      </w:r>
      <w:r>
        <w:t xml:space="preserve">study</w:t>
      </w:r>
      <w:r>
        <w:t xml:space="preserve"> </w:t>
      </w:r>
      <w:r>
        <w:t xml:space="preserve">is</w:t>
      </w:r>
      <w:r>
        <w:t xml:space="preserve"> </w:t>
      </w:r>
      <w:r>
        <w:t xml:space="preserve">ongoing</w:t>
      </w:r>
      <w:r>
        <w:t xml:space="preserve"> </w:t>
      </w:r>
      <w:r>
        <w:t xml:space="preserve">to</w:t>
      </w:r>
      <w:r>
        <w:t xml:space="preserve"> </w:t>
      </w:r>
      <w:r>
        <w:t xml:space="preserve">explore</w:t>
      </w:r>
      <w:r>
        <w:t xml:space="preserve"> </w:t>
      </w:r>
      <w:r>
        <w:t xml:space="preserve">whether</w:t>
      </w:r>
      <w:r>
        <w:t xml:space="preserve"> </w:t>
      </w:r>
      <w:r>
        <w:t xml:space="preserve">this</w:t>
      </w:r>
      <w:r>
        <w:t xml:space="preserve"> </w:t>
      </w:r>
      <w:r>
        <w:t xml:space="preserve">heterogeneity</w:t>
      </w:r>
      <w:r>
        <w:t xml:space="preserve"> </w:t>
      </w:r>
      <w:r>
        <w:t xml:space="preserve">exists</w:t>
      </w:r>
      <w:r>
        <w:t xml:space="preserve"> </w:t>
      </w:r>
      <w:r>
        <w:t xml:space="preserve">between</w:t>
      </w:r>
      <w:r>
        <w:t xml:space="preserve"> </w:t>
      </w:r>
      <w:r>
        <w:t xml:space="preserve">adults</w:t>
      </w:r>
      <w:r>
        <w:t xml:space="preserve"> </w:t>
      </w:r>
      <w:r>
        <w:t xml:space="preserve">and</w:t>
      </w:r>
      <w:r>
        <w:t xml:space="preserve"> </w:t>
      </w:r>
      <w:r>
        <w:t xml:space="preserve">adolescents.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69" w:name="sec-introduction"/>
    <w:p>
      <w:pPr>
        <w:pStyle w:val="Heading1"/>
      </w:pPr>
      <w:r>
        <w:t xml:space="preserve">1. Introduction</w:t>
      </w:r>
    </w:p>
    <w:p>
      <w:pPr>
        <w:pStyle w:val="FirstParagraph"/>
      </w:pPr>
      <w:r>
        <w:t xml:space="preserve">This chapter presents the introduction, methods, results and discussion from an empirical study developing a utility value set for the WAItE using online personal utility functions (OPUF) with a representative sample of UK adults.</w:t>
      </w:r>
    </w:p>
    <w:bookmarkStart w:id="20" w:name="Xb37f697ede0845a8c70662ab30c9ac14ebb1f8a"/>
    <w:p>
      <w:pPr>
        <w:pStyle w:val="Heading2"/>
      </w:pPr>
      <w:r>
        <w:t xml:space="preserve">1.1 Compositional preference elicitation methods</w:t>
      </w:r>
    </w:p>
    <w:p>
      <w:pPr>
        <w:pStyle w:val="FirstParagraph"/>
      </w:pPr>
      <w:r>
        <w:t xml:space="preserve">Preference elicitation methods generally speaking, fall into two categories: compositional and decompositional</w:t>
      </w:r>
      <w:r>
        <w:t xml:space="preserve"> </w:t>
      </w:r>
      <w:r>
        <w:t xml:space="preserve">(1–3)</w:t>
      </w:r>
      <w:r>
        <w:t xml:space="preserve">. That is, methods like DCE, BWS and TTO elicit preference orderings from individuals for an entire health state (composed of a combination of attributes and levels) and then responses are decomposed to identify marginal contributions of each attribute and level in each health state. Models like multinomial logit, mixed logit and latent class are frequently used to decompose responses to decompositional preference elicitation tasks</w:t>
      </w:r>
      <w:r>
        <w:t xml:space="preserve"> </w:t>
      </w:r>
      <w:r>
        <w:t xml:space="preserve">(4)</w:t>
      </w:r>
      <w:r>
        <w:t xml:space="preserve">. Coefficients estimated in these models form the basis of dis/utility values for each attribute and level in a descriptive system.</w:t>
      </w:r>
    </w:p>
    <w:p>
      <w:pPr>
        <w:pStyle w:val="BodyText"/>
      </w:pPr>
      <w:r>
        <w:t xml:space="preserve">Conversely, compositional methods seek to identify preferences for each attribute weighting and level rating individually for the number of attributes and levels in a given descriptive system. Therefore, statistical models to elicit coefficients for each individual attribute and level are not required and responses to each attribute weighting and level rating are combined (in addition to an anchoring factor) to yield dis/utility values for each attribute and level in the descriptive system. Compositional approaches can take many forms from simple VAS scores to using semantic categories and ranking methods</w:t>
      </w:r>
      <w:r>
        <w:t xml:space="preserve"> </w:t>
      </w:r>
      <w:r>
        <w:t xml:space="preserve">(5–7)</w:t>
      </w:r>
      <w:r>
        <w:t xml:space="preserve">. These approaches have been used successfully in multi-criteria decision analysis (MCDA), but have been used less extensively in the preference elicitation space. Since the development of the OPUF, compositional approaches to elicit preferences have become more commonplace and a number of countries are using the OPUF to elicit value sets specific to their population</w:t>
      </w:r>
      <w:r>
        <w:t xml:space="preserve"> </w:t>
      </w:r>
      <w:r>
        <w:t xml:space="preserve">(8)</w:t>
      </w:r>
      <w:r>
        <w:t xml:space="preserve">.</w:t>
      </w:r>
    </w:p>
    <w:bookmarkEnd w:id="20"/>
    <w:bookmarkStart w:id="22" w:name="from-puf-to-opuf"/>
    <w:p>
      <w:pPr>
        <w:pStyle w:val="Heading2"/>
      </w:pPr>
      <w:r>
        <w:t xml:space="preserve">1.2 From PUF to OPUF</w:t>
      </w:r>
    </w:p>
    <w:p>
      <w:pPr>
        <w:pStyle w:val="FirstParagraph"/>
      </w:pPr>
      <w:r>
        <w:t xml:space="preserve">Personal utility functions were first used in the context of preference elicitation by Devlin et al. (2019)</w:t>
      </w:r>
      <w:r>
        <w:t xml:space="preserve"> </w:t>
      </w:r>
      <w:r>
        <w:t xml:space="preserve">(9)</w:t>
      </w:r>
      <w:r>
        <w:t xml:space="preserve"> </w:t>
      </w:r>
      <w:r>
        <w:t xml:space="preserve">to estimate the feasibility for using this approach to estimate a value set for the EQ5D-5L. Since the feasibility for the underlying PUF methods were established, the approach has been expanded by Schneider and colleagues and converted into an online personal utility functions (OPUF) survey built initially using RShiny</w:t>
      </w:r>
      <w:r>
        <w:t xml:space="preserve"> </w:t>
      </w:r>
      <w:r>
        <w:t xml:space="preserve">(10)</w:t>
      </w:r>
      <w:r>
        <w:t xml:space="preserve"> </w:t>
      </w:r>
      <w:r>
        <w:t xml:space="preserve">and subsequently using Javascript (available</w:t>
      </w:r>
      <w:r>
        <w:t xml:space="preserve"> </w:t>
      </w:r>
      <w:hyperlink r:id="rId21">
        <w:r>
          <w:rPr>
            <w:rStyle w:val="Hyperlink"/>
          </w:rPr>
          <w:t xml:space="preserve">here</w:t>
        </w:r>
      </w:hyperlink>
      <w:r>
        <w:t xml:space="preserve">). Since the development of the OPUF, a number of descriptive systems and different research teams have begun utilising this method to elicit value sets</w:t>
      </w:r>
      <w:r>
        <w:t xml:space="preserve"> </w:t>
      </w:r>
      <w:r>
        <w:t xml:space="preserve">(8,11)</w:t>
      </w:r>
      <w:r>
        <w:t xml:space="preserve">.</w:t>
      </w:r>
    </w:p>
    <w:bookmarkEnd w:id="22"/>
    <w:bookmarkStart w:id="53" w:name="an-overview-of-the-opuf-structure"/>
    <w:p>
      <w:pPr>
        <w:pStyle w:val="Heading2"/>
      </w:pPr>
      <w:r>
        <w:t xml:space="preserve">1.3 An overview of the OPUF structure</w:t>
      </w:r>
    </w:p>
    <w:bookmarkStart w:id="32" w:name="attribute-weighting"/>
    <w:p>
      <w:pPr>
        <w:pStyle w:val="Heading3"/>
      </w:pPr>
      <w:r>
        <w:t xml:space="preserve">1.3.1 Attribute weighting</w:t>
      </w:r>
    </w:p>
    <w:p>
      <w:pPr>
        <w:pStyle w:val="FirstParagraph"/>
      </w:pPr>
      <w:r>
        <w:t xml:space="preserve">This section is composed of two parts. First, attribute ranking is completed where participants identify their most important attribute (</w:t>
      </w:r>
      <w:hyperlink w:anchor="fig-importantattribute">
        <w:r>
          <w:rPr>
            <w:rStyle w:val="Hyperlink"/>
          </w:rPr>
          <w:t xml:space="preserve">Figure 1 (a)</w:t>
        </w:r>
      </w:hyperlink>
      <w:r>
        <w:t xml:space="preserve">). Second, respondents complete the attribute weighting (swing weighting) where the relative importance of other attributes is ascertained using their most important attribute as a reference point (</w:t>
      </w:r>
      <w:hyperlink w:anchor="fig-swing">
        <w:r>
          <w:rPr>
            <w:rStyle w:val="Hyperlink"/>
          </w:rPr>
          <w:t xml:space="preserve">Figure 1 (b)</w:t>
        </w:r>
      </w:hyperlink>
      <w:r>
        <w:t xml:space="preserve">). These questions are presented in</w:t>
      </w:r>
      <w:r>
        <w:t xml:space="preserve"> </w:t>
      </w:r>
      <w:hyperlink w:anchor="fig-attribute">
        <w:r>
          <w:rPr>
            <w:rStyle w:val="Hyperlink"/>
          </w:rPr>
          <w:t xml:space="preserve">Figure 1</w:t>
        </w:r>
      </w:hyperlink>
      <w:r>
        <w:t xml:space="preserve">.</w:t>
      </w:r>
    </w:p>
    <w:bookmarkStart w:id="31" w:name="fig-attribute"/>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importantattribute"/>
                <w:p>
                  <w:pPr>
                    <w:pStyle w:val="Compact"/>
                    <w:jc w:val="center"/>
                    <w:jc w:val="left"/>
                  </w:pPr>
                  <w:r>
                    <w:drawing>
                      <wp:inline>
                        <wp:extent cx="2971800" cy="2160650"/>
                        <wp:effectExtent b="0" l="0" r="0" t="0"/>
                        <wp:docPr descr="" title="" id="24" name="Picture"/>
                        <a:graphic>
                          <a:graphicData uri="http://schemas.openxmlformats.org/drawingml/2006/picture">
                            <pic:pic>
                              <pic:nvPicPr>
                                <pic:cNvPr descr="../../outputs/figures/relative_importance.png" id="25" name="Picture"/>
                                <pic:cNvPicPr>
                                  <a:picLocks noChangeArrowheads="1" noChangeAspect="1"/>
                                </pic:cNvPicPr>
                              </pic:nvPicPr>
                              <pic:blipFill>
                                <a:blip r:embed="rId23"/>
                                <a:stretch>
                                  <a:fillRect/>
                                </a:stretch>
                              </pic:blipFill>
                              <pic:spPr bwMode="auto">
                                <a:xfrm>
                                  <a:off x="0" y="0"/>
                                  <a:ext cx="2971800" cy="216065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Most important attribute</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swing"/>
                <w:p>
                  <w:pPr>
                    <w:pStyle w:val="Compact"/>
                    <w:jc w:val="center"/>
                    <w:jc w:val="left"/>
                  </w:pPr>
                  <w:r>
                    <w:drawing>
                      <wp:inline>
                        <wp:extent cx="2971800" cy="2161966"/>
                        <wp:effectExtent b="0" l="0" r="0" t="0"/>
                        <wp:docPr descr="" title="" id="28" name="Picture"/>
                        <a:graphic>
                          <a:graphicData uri="http://schemas.openxmlformats.org/drawingml/2006/picture">
                            <pic:pic>
                              <pic:nvPicPr>
                                <pic:cNvPr descr="../../outputs/figures/swing_rating.png" id="29" name="Picture"/>
                                <pic:cNvPicPr>
                                  <a:picLocks noChangeArrowheads="1" noChangeAspect="1"/>
                                </pic:cNvPicPr>
                              </pic:nvPicPr>
                              <pic:blipFill>
                                <a:blip r:embed="rId27"/>
                                <a:stretch>
                                  <a:fillRect/>
                                </a:stretch>
                              </pic:blipFill>
                              <pic:spPr bwMode="auto">
                                <a:xfrm>
                                  <a:off x="0" y="0"/>
                                  <a:ext cx="2971800" cy="216196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Swing rating</w:t>
                  </w:r>
                </w:p>
                <w:bookmarkEnd w:id="30"/>
              </w:tc>
            </w:tr>
          </w:tbl>
          <w:p/>
        </w:tc>
      </w:tr>
    </w:tbl>
    <w:p>
      <w:pPr>
        <w:pStyle w:val="BodyText"/>
      </w:pPr>
      <w:pPr>
        <w:spacing w:before="200"/>
        <w:pStyle w:val="ImageCaption"/>
      </w:pPr>
      <w:r>
        <w:t xml:space="preserve">Figure 1: Attribute weighting</w:t>
      </w:r>
    </w:p>
    <w:bookmarkEnd w:id="31"/>
    <w:bookmarkEnd w:id="32"/>
    <w:bookmarkStart w:id="42" w:name="level-ratings"/>
    <w:p>
      <w:pPr>
        <w:pStyle w:val="Heading3"/>
      </w:pPr>
      <w:r>
        <w:t xml:space="preserve">1.3.2 Level ratings</w:t>
      </w:r>
    </w:p>
    <w:p>
      <w:pPr>
        <w:pStyle w:val="FirstParagraph"/>
      </w:pPr>
      <w:r>
        <w:t xml:space="preserve">This element of the OPUF has varied across different iterations of the survey. Schnieder et al. (2022)</w:t>
      </w:r>
      <w:r>
        <w:t xml:space="preserve"> </w:t>
      </w:r>
      <w:r>
        <w:t xml:space="preserve">(10)</w:t>
      </w:r>
      <w:r>
        <w:t xml:space="preserve"> </w:t>
      </w:r>
      <w:r>
        <w:t xml:space="preserve">asked participants to rank the levels within the descriptive system generally (i.e. for any given attribute), while other iterations have administered separate level rating questions for each attribute in the descriptive system</w:t>
      </w:r>
      <w:r>
        <w:t xml:space="preserve"> </w:t>
      </w:r>
      <w:r>
        <w:t xml:space="preserve">(11)</w:t>
      </w:r>
      <w:r>
        <w:t xml:space="preserve">. Selection of method requires a trade-off between participant burden and sensitivity of level ratings to each attribute.</w:t>
      </w:r>
      <w:r>
        <w:t xml:space="preserve"> </w:t>
      </w:r>
      <w:hyperlink w:anchor="fig-level">
        <w:r>
          <w:rPr>
            <w:rStyle w:val="Hyperlink"/>
          </w:rPr>
          <w:t xml:space="preserve">Figure 2</w:t>
        </w:r>
      </w:hyperlink>
      <w:r>
        <w:t xml:space="preserve"> </w:t>
      </w:r>
      <w:r>
        <w:t xml:space="preserve">presents the level rating question for the tiredness and treated differently attributes of the WAItE.</w:t>
      </w:r>
    </w:p>
    <w:bookmarkStart w:id="41" w:name="fig-leve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6" w:name="fig-levelrating"/>
                <w:p>
                  <w:pPr>
                    <w:pStyle w:val="Compact"/>
                    <w:jc w:val="center"/>
                    <w:jc w:val="left"/>
                  </w:pPr>
                  <w:r>
                    <w:drawing>
                      <wp:inline>
                        <wp:extent cx="2971800" cy="2148840"/>
                        <wp:effectExtent b="0" l="0" r="0" t="0"/>
                        <wp:docPr descr="" title="" id="34" name="Picture"/>
                        <a:graphic>
                          <a:graphicData uri="http://schemas.openxmlformats.org/drawingml/2006/picture">
                            <pic:pic>
                              <pic:nvPicPr>
                                <pic:cNvPr descr="../../outputs/figures/level_rating.png" id="35" name="Picture"/>
                                <pic:cNvPicPr>
                                  <a:picLocks noChangeArrowheads="1" noChangeAspect="1"/>
                                </pic:cNvPicPr>
                              </pic:nvPicPr>
                              <pic:blipFill>
                                <a:blip r:embed="rId33"/>
                                <a:stretch>
                                  <a:fillRect/>
                                </a:stretch>
                              </pic:blipFill>
                              <pic:spPr bwMode="auto">
                                <a:xfrm>
                                  <a:off x="0" y="0"/>
                                  <a:ext cx="2971800" cy="21488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Level rating: Tiredness</w:t>
                  </w:r>
                </w:p>
                <w:bookmarkEnd w:id="3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0" w:name="fig-levelrating2"/>
                <w:p>
                  <w:pPr>
                    <w:pStyle w:val="Compact"/>
                    <w:jc w:val="center"/>
                    <w:jc w:val="left"/>
                  </w:pPr>
                  <w:r>
                    <w:drawing>
                      <wp:inline>
                        <wp:extent cx="2971800" cy="2148950"/>
                        <wp:effectExtent b="0" l="0" r="0" t="0"/>
                        <wp:docPr descr="" title="" id="38" name="Picture"/>
                        <a:graphic>
                          <a:graphicData uri="http://schemas.openxmlformats.org/drawingml/2006/picture">
                            <pic:pic>
                              <pic:nvPicPr>
                                <pic:cNvPr descr="../../outputs/figures/level_rating2.png" id="39" name="Picture"/>
                                <pic:cNvPicPr>
                                  <a:picLocks noChangeArrowheads="1" noChangeAspect="1"/>
                                </pic:cNvPicPr>
                              </pic:nvPicPr>
                              <pic:blipFill>
                                <a:blip r:embed="rId37"/>
                                <a:stretch>
                                  <a:fillRect/>
                                </a:stretch>
                              </pic:blipFill>
                              <pic:spPr bwMode="auto">
                                <a:xfrm>
                                  <a:off x="0" y="0"/>
                                  <a:ext cx="2971800" cy="214895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Level rating: Treated differently</w:t>
                  </w:r>
                </w:p>
                <w:bookmarkEnd w:id="40"/>
              </w:tc>
            </w:tr>
          </w:tbl>
          <w:p/>
        </w:tc>
      </w:tr>
    </w:tbl>
    <w:p>
      <w:pPr>
        <w:pStyle w:val="BodyText"/>
      </w:pPr>
      <w:pPr>
        <w:spacing w:before="200"/>
        <w:pStyle w:val="ImageCaption"/>
      </w:pPr>
      <w:r>
        <w:t xml:space="preserve">Figure 2: Level rating</w:t>
      </w:r>
    </w:p>
    <w:bookmarkEnd w:id="41"/>
    <w:bookmarkEnd w:id="42"/>
    <w:bookmarkStart w:id="52" w:name="anchoring-factor"/>
    <w:p>
      <w:pPr>
        <w:pStyle w:val="Heading3"/>
      </w:pPr>
      <w:r>
        <w:t xml:space="preserve">1.3.3 Anchoring factor</w:t>
      </w:r>
    </w:p>
    <w:p>
      <w:pPr>
        <w:pStyle w:val="FirstParagraph"/>
      </w:pPr>
      <w:r>
        <w:t xml:space="preserve">A task is required to rescale the latent coefficients estimated via combining level ratings and attribute weights onto the QALY scale. Participants are presented with a binary choice between the PITS state (or another state) of a given descriptive system and</w:t>
      </w:r>
      <w:r>
        <w:t xml:space="preserve"> </w:t>
      </w:r>
      <w:r>
        <w:t xml:space="preserve">“</w:t>
      </w:r>
      <w:r>
        <w:t xml:space="preserve">being dead</w:t>
      </w:r>
      <w:r>
        <w:t xml:space="preserve">”</w:t>
      </w:r>
      <w:r>
        <w:t xml:space="preserve"> </w:t>
      </w:r>
      <w:r>
        <w:t xml:space="preserve">(</w:t>
      </w:r>
      <w:hyperlink w:anchor="fig-anchor1">
        <w:r>
          <w:rPr>
            <w:rStyle w:val="Hyperlink"/>
          </w:rPr>
          <w:t xml:space="preserve">Figure 3 (a)</w:t>
        </w:r>
      </w:hyperlink>
      <w:r>
        <w:t xml:space="preserve">). If the PITS state is chosen, participants are asked to rank the PITS state on a VAS from 1 (full health) to 0 (dead). If</w:t>
      </w:r>
      <w:r>
        <w:t xml:space="preserve"> </w:t>
      </w:r>
      <w:r>
        <w:t xml:space="preserve">“</w:t>
      </w:r>
      <w:r>
        <w:t xml:space="preserve">being dead</w:t>
      </w:r>
      <w:r>
        <w:t xml:space="preserve">”</w:t>
      </w:r>
      <w:r>
        <w:t xml:space="preserve"> </w:t>
      </w:r>
      <w:r>
        <w:t xml:space="preserve">is chosen, participants are asked to rank</w:t>
      </w:r>
      <w:r>
        <w:t xml:space="preserve"> </w:t>
      </w:r>
      <w:r>
        <w:t xml:space="preserve">“</w:t>
      </w:r>
      <w:r>
        <w:t xml:space="preserve">being dead</w:t>
      </w:r>
      <w:r>
        <w:t xml:space="preserve">”</w:t>
      </w:r>
      <w:r>
        <w:t xml:space="preserve"> </w:t>
      </w:r>
      <w:r>
        <w:t xml:space="preserve">on a VAS from 1 (full health) to 0 (PITS state) (</w:t>
      </w:r>
      <w:hyperlink w:anchor="fig-anchor2">
        <w:r>
          <w:rPr>
            <w:rStyle w:val="Hyperlink"/>
          </w:rPr>
          <w:t xml:space="preserve">Figure 3 (b)</w:t>
        </w:r>
      </w:hyperlink>
      <w:r>
        <w:t xml:space="preserve">). Responses to these respective questions provide the anchoring factor. Anchoring questions, such that PITS is preferred to dead, are presented in</w:t>
      </w:r>
      <w:r>
        <w:t xml:space="preserve"> </w:t>
      </w:r>
      <w:hyperlink w:anchor="fig-anchoring">
        <w:r>
          <w:rPr>
            <w:rStyle w:val="Hyperlink"/>
          </w:rPr>
          <w:t xml:space="preserve">Figure 3</w:t>
        </w:r>
      </w:hyperlink>
      <w:r>
        <w:t xml:space="preserve">.</w:t>
      </w:r>
    </w:p>
    <w:bookmarkStart w:id="51" w:name="fig-anchoring"/>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6" w:name="fig-anchor1"/>
                <w:p>
                  <w:pPr>
                    <w:pStyle w:val="Compact"/>
                    <w:jc w:val="center"/>
                    <w:jc w:val="left"/>
                  </w:pPr>
                  <w:r>
                    <w:drawing>
                      <wp:inline>
                        <wp:extent cx="2971800" cy="2129512"/>
                        <wp:effectExtent b="0" l="0" r="0" t="0"/>
                        <wp:docPr descr="" title="" id="44" name="Picture"/>
                        <a:graphic>
                          <a:graphicData uri="http://schemas.openxmlformats.org/drawingml/2006/picture">
                            <pic:pic>
                              <pic:nvPicPr>
                                <pic:cNvPr descr="../../outputs/figures/anchor1.png" id="45" name="Picture"/>
                                <pic:cNvPicPr>
                                  <a:picLocks noChangeArrowheads="1" noChangeAspect="1"/>
                                </pic:cNvPicPr>
                              </pic:nvPicPr>
                              <pic:blipFill>
                                <a:blip r:embed="rId43"/>
                                <a:stretch>
                                  <a:fillRect/>
                                </a:stretch>
                              </pic:blipFill>
                              <pic:spPr bwMode="auto">
                                <a:xfrm>
                                  <a:off x="0" y="0"/>
                                  <a:ext cx="2971800" cy="212951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PITS-dead</w:t>
                  </w:r>
                </w:p>
                <w:bookmarkEnd w:id="4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50" w:name="fig-anchor2"/>
                <w:p>
                  <w:pPr>
                    <w:pStyle w:val="Compact"/>
                    <w:jc w:val="center"/>
                    <w:jc w:val="left"/>
                  </w:pPr>
                  <w:r>
                    <w:drawing>
                      <wp:inline>
                        <wp:extent cx="2971800" cy="2142684"/>
                        <wp:effectExtent b="0" l="0" r="0" t="0"/>
                        <wp:docPr descr="" title="" id="48" name="Picture"/>
                        <a:graphic>
                          <a:graphicData uri="http://schemas.openxmlformats.org/drawingml/2006/picture">
                            <pic:pic>
                              <pic:nvPicPr>
                                <pic:cNvPr descr="../../outputs/figures/anchor2.png" id="49" name="Picture"/>
                                <pic:cNvPicPr>
                                  <a:picLocks noChangeArrowheads="1" noChangeAspect="1"/>
                                </pic:cNvPicPr>
                              </pic:nvPicPr>
                              <pic:blipFill>
                                <a:blip r:embed="rId47"/>
                                <a:stretch>
                                  <a:fillRect/>
                                </a:stretch>
                              </pic:blipFill>
                              <pic:spPr bwMode="auto">
                                <a:xfrm>
                                  <a:off x="0" y="0"/>
                                  <a:ext cx="2971800" cy="214268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PITS-VAS</w:t>
                  </w:r>
                </w:p>
                <w:bookmarkEnd w:id="50"/>
              </w:tc>
            </w:tr>
          </w:tbl>
          <w:p/>
        </w:tc>
      </w:tr>
    </w:tbl>
    <w:p>
      <w:pPr>
        <w:pStyle w:val="BodyText"/>
      </w:pPr>
      <w:pPr>
        <w:spacing w:before="200"/>
        <w:pStyle w:val="ImageCaption"/>
      </w:pPr>
      <w:r>
        <w:t xml:space="preserve">Figure 3: Anchoring factor</w:t>
      </w:r>
    </w:p>
    <w:bookmarkEnd w:id="51"/>
    <w:bookmarkEnd w:id="52"/>
    <w:bookmarkEnd w:id="53"/>
    <w:bookmarkStart w:id="66" w:name="sec-OPUF_methods"/>
    <w:p>
      <w:pPr>
        <w:pStyle w:val="Heading2"/>
      </w:pPr>
      <w:r>
        <w:t xml:space="preserve">1.4 OPUF logic and mathematics</w:t>
      </w:r>
    </w:p>
    <w:p>
      <w:pPr>
        <w:pStyle w:val="FirstParagraph"/>
      </w:pPr>
      <w:r>
        <w:t xml:space="preserve">This section presents the logic and underlying mathematics required to convert the raw OPUF responses from one person into an anchored value set for the WAItE descriptive system. This example assumes that level ratings are obtained for each attribute separately, therefore mathematics presented here differs to those presented elsewhere</w:t>
      </w:r>
      <w:r>
        <w:t xml:space="preserve"> </w:t>
      </w:r>
      <w:r>
        <w:t xml:space="preserve">(10)</w:t>
      </w:r>
      <w:r>
        <w:t xml:space="preserve">. Example response data are used for demonstration in this section and are presented in</w:t>
      </w:r>
      <w:r>
        <w:t xml:space="preserve"> </w:t>
      </w:r>
      <w:hyperlink w:anchor="tbl-exampledata">
        <w:r>
          <w:rPr>
            <w:rStyle w:val="Hyperlink"/>
          </w:rPr>
          <w:t xml:space="preserve">Table 1</w:t>
        </w:r>
      </w:hyperlink>
      <w:r>
        <w:t xml:space="preserve">.</w:t>
      </w:r>
    </w:p>
    <w:bookmarkStart w:id="65" w:name="example-responses"/>
    <w:p>
      <w:pPr>
        <w:pStyle w:val="Heading3"/>
      </w:pPr>
      <w:r>
        <w:t xml:space="preserve">1.4.1 Example responses</w:t>
      </w:r>
    </w:p>
    <w:tbl>
      <w:tblPr>
        <w:tblStyle w:val="Table"/>
        <w:tblW w:type="pct" w:w="5000"/>
        <w:tblLayout w:type="fixed"/>
        <w:tblLook w:firstRow="0" w:lastRow="0" w:firstColumn="0" w:lastColumn="0" w:noHBand="0" w:noVBand="0" w:val="0000"/>
      </w:tblPr>
      <w:tblGrid>
        <w:gridCol w:w="7920"/>
      </w:tblGrid>
      <w:tr>
        <w:tc>
          <w:tcPr/>
          <w:bookmarkStart w:id="54" w:name="tbl-exampledata"/>
          <w:p>
            <w:pPr>
              <w:jc w:val="center"/>
            </w:pPr>
            <w:pPr>
              <w:jc w:val="start"/>
              <w:spacing w:before="200"/>
              <w:pStyle w:val="ImageCaption"/>
            </w:pPr>
            <w:r>
              <w:t xml:space="preserve">Table 1: Example individual responses to the OPUF</w:t>
            </w:r>
          </w:p>
          <w:tbl>
            <w:tblPr>
              <w:tblStyle w:val="Table"/>
              <w:tblW w:type="pct" w:w="5000"/>
              <w:tblLayout w:type="fixed"/>
              <w:tblLook w:firstRow="1" w:lastRow="0" w:firstColumn="0" w:lastColumn="0" w:noHBand="0" w:noVBand="0" w:val="0020"/>
            </w:tblPr>
            <w:tblGrid>
              <w:gridCol w:w="2227"/>
              <w:gridCol w:w="495"/>
              <w:gridCol w:w="660"/>
              <w:gridCol w:w="577"/>
              <w:gridCol w:w="1155"/>
              <w:gridCol w:w="1155"/>
              <w:gridCol w:w="990"/>
              <w:gridCol w:w="660"/>
            </w:tblGrid>
            <w:tr>
              <w:trPr>
                <w:tblHeader w:val="on"/>
              </w:trPr>
              <w:tc>
                <w:tcPr/>
                <w:p>
                  <w:pPr>
                    <w:pStyle w:val="Compact"/>
                    <w:jc w:val="left"/>
                    <w:jc w:val="center"/>
                  </w:pPr>
                  <w:r>
                    <w:t xml:space="preserve">Response</w:t>
                  </w:r>
                </w:p>
              </w:tc>
              <w:tc>
                <w:tcPr/>
                <w:p>
                  <w:pPr>
                    <w:pStyle w:val="Compact"/>
                    <w:jc w:val="right"/>
                    <w:jc w:val="center"/>
                  </w:pPr>
                  <w:r>
                    <w:t xml:space="preserve">Tired</w:t>
                  </w:r>
                </w:p>
              </w:tc>
              <w:tc>
                <w:tcPr/>
                <w:p>
                  <w:pPr>
                    <w:pStyle w:val="Compact"/>
                    <w:jc w:val="right"/>
                    <w:jc w:val="center"/>
                  </w:pPr>
                  <w:r>
                    <w:t xml:space="preserve">Walking</w:t>
                  </w:r>
                </w:p>
              </w:tc>
              <w:tc>
                <w:tcPr/>
                <w:p>
                  <w:pPr>
                    <w:pStyle w:val="Compact"/>
                    <w:jc w:val="right"/>
                    <w:jc w:val="center"/>
                  </w:pPr>
                  <w:r>
                    <w:t xml:space="preserve">Sports</w:t>
                  </w:r>
                </w:p>
              </w:tc>
              <w:tc>
                <w:tcPr/>
                <w:p>
                  <w:pPr>
                    <w:pStyle w:val="Compact"/>
                    <w:jc w:val="right"/>
                    <w:jc w:val="center"/>
                  </w:pPr>
                  <w:r>
                    <w:t xml:space="preserve">Concentration</w:t>
                  </w:r>
                </w:p>
              </w:tc>
              <w:tc>
                <w:tcPr/>
                <w:p>
                  <w:pPr>
                    <w:pStyle w:val="Compact"/>
                    <w:jc w:val="right"/>
                    <w:jc w:val="center"/>
                  </w:pPr>
                  <w:r>
                    <w:t xml:space="preserve">Embarrassment</w:t>
                  </w:r>
                </w:p>
              </w:tc>
              <w:tc>
                <w:tcPr/>
                <w:p>
                  <w:pPr>
                    <w:pStyle w:val="Compact"/>
                    <w:jc w:val="right"/>
                    <w:jc w:val="center"/>
                  </w:pPr>
                  <w:r>
                    <w:t xml:space="preserve">Unhappiness</w:t>
                  </w:r>
                </w:p>
              </w:tc>
              <w:tc>
                <w:tcPr/>
                <w:p>
                  <w:pPr>
                    <w:pStyle w:val="Compact"/>
                    <w:jc w:val="right"/>
                    <w:jc w:val="center"/>
                  </w:pPr>
                  <w:r>
                    <w:t xml:space="preserve">Treated</w:t>
                  </w:r>
                </w:p>
              </w:tc>
            </w:tr>
            <w:tr>
              <w:tc>
                <w:tcPr/>
                <w:p>
                  <w:pPr>
                    <w:pStyle w:val="Compact"/>
                    <w:jc w:val="left"/>
                    <w:jc w:val="center"/>
                  </w:pPr>
                  <w:r>
                    <w:t xml:space="preserve">Level rating: Never</w:t>
                  </w:r>
                </w:p>
              </w:tc>
              <w:tc>
                <w:tcPr/>
                <w:p>
                  <w:pPr>
                    <w:pStyle w:val="Compact"/>
                    <w:jc w:val="right"/>
                    <w:jc w:val="center"/>
                  </w:pPr>
                  <w:r>
                    <w:t xml:space="preserve">0</w:t>
                  </w:r>
                </w:p>
              </w:tc>
              <w:tc>
                <w:tcPr/>
                <w:p>
                  <w:pPr>
                    <w:pStyle w:val="Compact"/>
                    <w:jc w:val="right"/>
                    <w:jc w:val="center"/>
                  </w:pPr>
                  <w:r>
                    <w:t xml:space="preserve">0</w:t>
                  </w:r>
                </w:p>
              </w:tc>
              <w:tc>
                <w:tcPr/>
                <w:p>
                  <w:pPr>
                    <w:pStyle w:val="Compact"/>
                    <w:jc w:val="right"/>
                    <w:jc w:val="center"/>
                  </w:pPr>
                  <w:r>
                    <w:t xml:space="preserve">0</w:t>
                  </w:r>
                </w:p>
              </w:tc>
              <w:tc>
                <w:tcPr/>
                <w:p>
                  <w:pPr>
                    <w:pStyle w:val="Compact"/>
                    <w:jc w:val="right"/>
                    <w:jc w:val="center"/>
                  </w:pPr>
                  <w:r>
                    <w:t xml:space="preserve">0</w:t>
                  </w:r>
                </w:p>
              </w:tc>
              <w:tc>
                <w:tcPr/>
                <w:p>
                  <w:pPr>
                    <w:pStyle w:val="Compact"/>
                    <w:jc w:val="right"/>
                    <w:jc w:val="center"/>
                  </w:pPr>
                  <w:r>
                    <w:t xml:space="preserve">0</w:t>
                  </w:r>
                </w:p>
              </w:tc>
              <w:tc>
                <w:tcPr/>
                <w:p>
                  <w:pPr>
                    <w:pStyle w:val="Compact"/>
                    <w:jc w:val="right"/>
                    <w:jc w:val="center"/>
                  </w:pPr>
                  <w:r>
                    <w:t xml:space="preserve">0</w:t>
                  </w:r>
                </w:p>
              </w:tc>
              <w:tc>
                <w:tcPr/>
                <w:p>
                  <w:pPr>
                    <w:pStyle w:val="Compact"/>
                    <w:jc w:val="right"/>
                    <w:jc w:val="center"/>
                  </w:pPr>
                  <w:r>
                    <w:t xml:space="preserve">0</w:t>
                  </w:r>
                </w:p>
              </w:tc>
            </w:tr>
            <w:tr>
              <w:tc>
                <w:tcPr/>
                <w:p>
                  <w:pPr>
                    <w:pStyle w:val="Compact"/>
                    <w:jc w:val="left"/>
                    <w:jc w:val="center"/>
                  </w:pPr>
                  <w:r>
                    <w:t xml:space="preserve">Level rating: Almost Never</w:t>
                  </w:r>
                </w:p>
              </w:tc>
              <w:tc>
                <w:tcPr/>
                <w:p>
                  <w:pPr>
                    <w:pStyle w:val="Compact"/>
                    <w:jc w:val="right"/>
                    <w:jc w:val="center"/>
                  </w:pPr>
                  <w:r>
                    <w:t xml:space="preserve">14</w:t>
                  </w:r>
                </w:p>
              </w:tc>
              <w:tc>
                <w:tcPr/>
                <w:p>
                  <w:pPr>
                    <w:pStyle w:val="Compact"/>
                    <w:jc w:val="right"/>
                    <w:jc w:val="center"/>
                  </w:pPr>
                  <w:r>
                    <w:t xml:space="preserve">26</w:t>
                  </w:r>
                </w:p>
              </w:tc>
              <w:tc>
                <w:tcPr/>
                <w:p>
                  <w:pPr>
                    <w:pStyle w:val="Compact"/>
                    <w:jc w:val="right"/>
                    <w:jc w:val="center"/>
                  </w:pPr>
                  <w:r>
                    <w:t xml:space="preserve">21</w:t>
                  </w:r>
                </w:p>
              </w:tc>
              <w:tc>
                <w:tcPr/>
                <w:p>
                  <w:pPr>
                    <w:pStyle w:val="Compact"/>
                    <w:jc w:val="right"/>
                    <w:jc w:val="center"/>
                  </w:pPr>
                  <w:r>
                    <w:t xml:space="preserve">15</w:t>
                  </w:r>
                </w:p>
              </w:tc>
              <w:tc>
                <w:tcPr/>
                <w:p>
                  <w:pPr>
                    <w:pStyle w:val="Compact"/>
                    <w:jc w:val="right"/>
                    <w:jc w:val="center"/>
                  </w:pPr>
                  <w:r>
                    <w:t xml:space="preserve">16</w:t>
                  </w:r>
                </w:p>
              </w:tc>
              <w:tc>
                <w:tcPr/>
                <w:p>
                  <w:pPr>
                    <w:pStyle w:val="Compact"/>
                    <w:jc w:val="right"/>
                    <w:jc w:val="center"/>
                  </w:pPr>
                  <w:r>
                    <w:t xml:space="preserve">12</w:t>
                  </w:r>
                </w:p>
              </w:tc>
              <w:tc>
                <w:tcPr/>
                <w:p>
                  <w:pPr>
                    <w:pStyle w:val="Compact"/>
                    <w:jc w:val="right"/>
                    <w:jc w:val="center"/>
                  </w:pPr>
                  <w:r>
                    <w:t xml:space="preserve">19</w:t>
                  </w:r>
                </w:p>
              </w:tc>
            </w:tr>
            <w:tr>
              <w:tc>
                <w:tcPr/>
                <w:p>
                  <w:pPr>
                    <w:pStyle w:val="Compact"/>
                    <w:jc w:val="left"/>
                    <w:jc w:val="center"/>
                  </w:pPr>
                  <w:r>
                    <w:t xml:space="preserve">Level rating: Sometimes</w:t>
                  </w:r>
                </w:p>
              </w:tc>
              <w:tc>
                <w:tcPr/>
                <w:p>
                  <w:pPr>
                    <w:pStyle w:val="Compact"/>
                    <w:jc w:val="right"/>
                    <w:jc w:val="center"/>
                  </w:pPr>
                  <w:r>
                    <w:t xml:space="preserve">57</w:t>
                  </w:r>
                </w:p>
              </w:tc>
              <w:tc>
                <w:tcPr/>
                <w:p>
                  <w:pPr>
                    <w:pStyle w:val="Compact"/>
                    <w:jc w:val="right"/>
                    <w:jc w:val="center"/>
                  </w:pPr>
                  <w:r>
                    <w:t xml:space="preserve">55</w:t>
                  </w:r>
                </w:p>
              </w:tc>
              <w:tc>
                <w:tcPr/>
                <w:p>
                  <w:pPr>
                    <w:pStyle w:val="Compact"/>
                    <w:jc w:val="right"/>
                    <w:jc w:val="center"/>
                  </w:pPr>
                  <w:r>
                    <w:t xml:space="preserve">63</w:t>
                  </w:r>
                </w:p>
              </w:tc>
              <w:tc>
                <w:tcPr/>
                <w:p>
                  <w:pPr>
                    <w:pStyle w:val="Compact"/>
                    <w:jc w:val="right"/>
                    <w:jc w:val="center"/>
                  </w:pPr>
                  <w:r>
                    <w:t xml:space="preserve">54</w:t>
                  </w:r>
                </w:p>
              </w:tc>
              <w:tc>
                <w:tcPr/>
                <w:p>
                  <w:pPr>
                    <w:pStyle w:val="Compact"/>
                    <w:jc w:val="right"/>
                    <w:jc w:val="center"/>
                  </w:pPr>
                  <w:r>
                    <w:t xml:space="preserve">38</w:t>
                  </w:r>
                </w:p>
              </w:tc>
              <w:tc>
                <w:tcPr/>
                <w:p>
                  <w:pPr>
                    <w:pStyle w:val="Compact"/>
                    <w:jc w:val="right"/>
                    <w:jc w:val="center"/>
                  </w:pPr>
                  <w:r>
                    <w:t xml:space="preserve">26</w:t>
                  </w:r>
                </w:p>
              </w:tc>
              <w:tc>
                <w:tcPr/>
                <w:p>
                  <w:pPr>
                    <w:pStyle w:val="Compact"/>
                    <w:jc w:val="right"/>
                    <w:jc w:val="center"/>
                  </w:pPr>
                  <w:r>
                    <w:t xml:space="preserve">66</w:t>
                  </w:r>
                </w:p>
              </w:tc>
            </w:tr>
            <w:tr>
              <w:tc>
                <w:tcPr/>
                <w:p>
                  <w:pPr>
                    <w:pStyle w:val="Compact"/>
                    <w:jc w:val="left"/>
                    <w:jc w:val="center"/>
                  </w:pPr>
                  <w:r>
                    <w:t xml:space="preserve">Level rating: Often</w:t>
                  </w:r>
                </w:p>
              </w:tc>
              <w:tc>
                <w:tcPr/>
                <w:p>
                  <w:pPr>
                    <w:pStyle w:val="Compact"/>
                    <w:jc w:val="right"/>
                    <w:jc w:val="center"/>
                  </w:pPr>
                  <w:r>
                    <w:t xml:space="preserve">83</w:t>
                  </w:r>
                </w:p>
              </w:tc>
              <w:tc>
                <w:tcPr/>
                <w:p>
                  <w:pPr>
                    <w:pStyle w:val="Compact"/>
                    <w:jc w:val="right"/>
                    <w:jc w:val="center"/>
                  </w:pPr>
                  <w:r>
                    <w:t xml:space="preserve">82</w:t>
                  </w:r>
                </w:p>
              </w:tc>
              <w:tc>
                <w:tcPr/>
                <w:p>
                  <w:pPr>
                    <w:pStyle w:val="Compact"/>
                    <w:jc w:val="right"/>
                    <w:jc w:val="center"/>
                  </w:pPr>
                  <w:r>
                    <w:t xml:space="preserve">85</w:t>
                  </w:r>
                </w:p>
              </w:tc>
              <w:tc>
                <w:tcPr/>
                <w:p>
                  <w:pPr>
                    <w:pStyle w:val="Compact"/>
                    <w:jc w:val="right"/>
                    <w:jc w:val="center"/>
                  </w:pPr>
                  <w:r>
                    <w:t xml:space="preserve">86</w:t>
                  </w:r>
                </w:p>
              </w:tc>
              <w:tc>
                <w:tcPr/>
                <w:p>
                  <w:pPr>
                    <w:pStyle w:val="Compact"/>
                    <w:jc w:val="right"/>
                    <w:jc w:val="center"/>
                  </w:pPr>
                  <w:r>
                    <w:t xml:space="preserve">64</w:t>
                  </w:r>
                </w:p>
              </w:tc>
              <w:tc>
                <w:tcPr/>
                <w:p>
                  <w:pPr>
                    <w:pStyle w:val="Compact"/>
                    <w:jc w:val="right"/>
                    <w:jc w:val="center"/>
                  </w:pPr>
                  <w:r>
                    <w:t xml:space="preserve">38</w:t>
                  </w:r>
                </w:p>
              </w:tc>
              <w:tc>
                <w:tcPr/>
                <w:p>
                  <w:pPr>
                    <w:pStyle w:val="Compact"/>
                    <w:jc w:val="right"/>
                    <w:jc w:val="center"/>
                  </w:pPr>
                  <w:r>
                    <w:t xml:space="preserve">91</w:t>
                  </w:r>
                </w:p>
              </w:tc>
            </w:tr>
            <w:tr>
              <w:tc>
                <w:tcPr/>
                <w:p>
                  <w:pPr>
                    <w:pStyle w:val="Compact"/>
                    <w:jc w:val="left"/>
                    <w:jc w:val="center"/>
                  </w:pPr>
                  <w:r>
                    <w:t xml:space="preserve">Level rating: Always</w:t>
                  </w:r>
                </w:p>
              </w:tc>
              <w:tc>
                <w:tcPr/>
                <w:p>
                  <w:pPr>
                    <w:pStyle w:val="Compact"/>
                    <w:jc w:val="right"/>
                    <w:jc w:val="center"/>
                  </w:pPr>
                  <w:r>
                    <w:t xml:space="preserve">100</w:t>
                  </w:r>
                </w:p>
              </w:tc>
              <w:tc>
                <w:tcPr/>
                <w:p>
                  <w:pPr>
                    <w:pStyle w:val="Compact"/>
                    <w:jc w:val="right"/>
                    <w:jc w:val="center"/>
                  </w:pPr>
                  <w:r>
                    <w:t xml:space="preserve">100</w:t>
                  </w:r>
                </w:p>
              </w:tc>
              <w:tc>
                <w:tcPr/>
                <w:p>
                  <w:pPr>
                    <w:pStyle w:val="Compact"/>
                    <w:jc w:val="right"/>
                    <w:jc w:val="center"/>
                  </w:pPr>
                  <w:r>
                    <w:t xml:space="preserve">100</w:t>
                  </w:r>
                </w:p>
              </w:tc>
              <w:tc>
                <w:tcPr/>
                <w:p>
                  <w:pPr>
                    <w:pStyle w:val="Compact"/>
                    <w:jc w:val="right"/>
                    <w:jc w:val="center"/>
                  </w:pPr>
                  <w:r>
                    <w:t xml:space="preserve">100</w:t>
                  </w:r>
                </w:p>
              </w:tc>
              <w:tc>
                <w:tcPr/>
                <w:p>
                  <w:pPr>
                    <w:pStyle w:val="Compact"/>
                    <w:jc w:val="right"/>
                    <w:jc w:val="center"/>
                  </w:pPr>
                  <w:r>
                    <w:t xml:space="preserve">100</w:t>
                  </w:r>
                </w:p>
              </w:tc>
              <w:tc>
                <w:tcPr/>
                <w:p>
                  <w:pPr>
                    <w:pStyle w:val="Compact"/>
                    <w:jc w:val="right"/>
                    <w:jc w:val="center"/>
                  </w:pPr>
                  <w:r>
                    <w:t xml:space="preserve">100</w:t>
                  </w:r>
                </w:p>
              </w:tc>
              <w:tc>
                <w:tcPr/>
                <w:p>
                  <w:pPr>
                    <w:pStyle w:val="Compact"/>
                    <w:jc w:val="right"/>
                    <w:jc w:val="center"/>
                  </w:pPr>
                  <w:r>
                    <w:t xml:space="preserve">100</w:t>
                  </w:r>
                </w:p>
              </w:tc>
            </w:tr>
            <w:tr>
              <w:tc>
                <w:tcPr/>
                <w:p>
                  <w:pPr>
                    <w:pStyle w:val="Compact"/>
                    <w:jc w:val="left"/>
                    <w:jc w:val="center"/>
                  </w:pPr>
                  <w:r>
                    <w:t xml:space="preserve">Attribute Weighting</w:t>
                  </w:r>
                </w:p>
              </w:tc>
              <w:tc>
                <w:tcPr/>
                <w:p>
                  <w:pPr>
                    <w:pStyle w:val="Compact"/>
                    <w:jc w:val="right"/>
                    <w:jc w:val="center"/>
                  </w:pPr>
                  <w:r>
                    <w:t xml:space="preserve">28</w:t>
                  </w:r>
                </w:p>
              </w:tc>
              <w:tc>
                <w:tcPr/>
                <w:p>
                  <w:pPr>
                    <w:pStyle w:val="Compact"/>
                    <w:jc w:val="right"/>
                    <w:jc w:val="center"/>
                  </w:pPr>
                  <w:r>
                    <w:t xml:space="preserve">33</w:t>
                  </w:r>
                </w:p>
              </w:tc>
              <w:tc>
                <w:tcPr/>
                <w:p>
                  <w:pPr>
                    <w:pStyle w:val="Compact"/>
                    <w:jc w:val="right"/>
                    <w:jc w:val="center"/>
                  </w:pPr>
                  <w:r>
                    <w:t xml:space="preserve">36</w:t>
                  </w:r>
                </w:p>
              </w:tc>
              <w:tc>
                <w:tcPr/>
                <w:p>
                  <w:pPr>
                    <w:pStyle w:val="Compact"/>
                    <w:jc w:val="right"/>
                    <w:jc w:val="center"/>
                  </w:pPr>
                  <w:r>
                    <w:t xml:space="preserve">45</w:t>
                  </w:r>
                </w:p>
              </w:tc>
              <w:tc>
                <w:tcPr/>
                <w:p>
                  <w:pPr>
                    <w:pStyle w:val="Compact"/>
                    <w:jc w:val="right"/>
                    <w:jc w:val="center"/>
                  </w:pPr>
                  <w:r>
                    <w:t xml:space="preserve">100</w:t>
                  </w:r>
                </w:p>
              </w:tc>
              <w:tc>
                <w:tcPr/>
                <w:p>
                  <w:pPr>
                    <w:pStyle w:val="Compact"/>
                    <w:jc w:val="right"/>
                    <w:jc w:val="center"/>
                  </w:pPr>
                  <w:r>
                    <w:t xml:space="preserve">34</w:t>
                  </w:r>
                </w:p>
              </w:tc>
              <w:tc>
                <w:tcPr/>
                <w:p>
                  <w:pPr>
                    <w:pStyle w:val="Compact"/>
                    <w:jc w:val="right"/>
                    <w:jc w:val="center"/>
                  </w:pPr>
                  <w:r>
                    <w:t xml:space="preserve">56</w:t>
                  </w:r>
                </w:p>
              </w:tc>
            </w:tr>
          </w:tbl>
          <w:bookmarkEnd w:id="54"/>
          <w:p/>
        </w:tc>
      </w:tr>
    </w:tbl>
    <w:p>
      <w:pPr>
        <w:pStyle w:val="BodyText"/>
      </w:pPr>
      <w:r>
        <w:t xml:space="preserve">Level ratings (presented in</w:t>
      </w:r>
      <w:r>
        <w:t xml:space="preserve"> </w:t>
      </w:r>
      <w:hyperlink w:anchor="tbl-exampledata">
        <w:r>
          <w:rPr>
            <w:rStyle w:val="Hyperlink"/>
          </w:rPr>
          <w:t xml:space="preserve">Table 1</w:t>
        </w:r>
      </w:hyperlink>
      <w:r>
        <w:t xml:space="preserve">) are converted to coefficients bounded between 0-1 (shown in</w:t>
      </w:r>
      <w:r>
        <w:t xml:space="preserve"> </w:t>
      </w:r>
      <w:hyperlink w:anchor="eq-level-rescale">
        <w:r>
          <w:rPr>
            <w:rStyle w:val="Hyperlink"/>
          </w:rPr>
          <w:t xml:space="preserve">Equation 1</w:t>
        </w:r>
      </w:hyperlink>
      <w:r>
        <w:t xml:space="preserve">). Level rating coefficients are presented in</w:t>
      </w:r>
      <w:r>
        <w:t xml:space="preserve"> </w:t>
      </w:r>
      <w:hyperlink w:anchor="eq-level-matrix">
        <w:r>
          <w:rPr>
            <w:rStyle w:val="Hyperlink"/>
          </w:rPr>
          <w:t xml:space="preserve">Equation 2</w:t>
        </w:r>
      </w:hyperlink>
      <w:r>
        <w:t xml:space="preserve">. Attribute weights (presented in</w:t>
      </w:r>
      <w:r>
        <w:t xml:space="preserve"> </w:t>
      </w:r>
      <w:hyperlink w:anchor="tbl-exampledata">
        <w:r>
          <w:rPr>
            <w:rStyle w:val="Hyperlink"/>
          </w:rPr>
          <w:t xml:space="preserve">Table 1</w:t>
        </w:r>
      </w:hyperlink>
      <w:r>
        <w:t xml:space="preserve">) are then normalised to sum to the value of 1 by dividing each weight by the sum of all weights (shown in</w:t>
      </w:r>
      <w:r>
        <w:t xml:space="preserve"> </w:t>
      </w:r>
      <w:hyperlink w:anchor="eq-weight-normalise">
        <w:r>
          <w:rPr>
            <w:rStyle w:val="Hyperlink"/>
          </w:rPr>
          <w:t xml:space="preserve">Equation 3</w:t>
        </w:r>
      </w:hyperlink>
      <w:r>
        <w:t xml:space="preserve">). Normalised attribute weights are presented in</w:t>
      </w:r>
      <w:r>
        <w:t xml:space="preserve"> </w:t>
      </w:r>
      <w:hyperlink w:anchor="eq-weight-vector">
        <w:r>
          <w:rPr>
            <w:rStyle w:val="Hyperlink"/>
          </w:rPr>
          <w:t xml:space="preserve">Equation 4</w:t>
        </w:r>
      </w:hyperlink>
      <w:r>
        <w:t xml:space="preserve">.</w:t>
      </w:r>
    </w:p>
    <w:p>
      <w:pPr>
        <w:pStyle w:val="BodyText"/>
      </w:pPr>
      <w:bookmarkStart w:id="55" w:name="eq-level-rescale"/>
      <m:oMathPara>
        <m:oMathParaPr>
          <m:jc m:val="center"/>
        </m:oMathParaPr>
        <m:oMath>
          <m:sSub>
            <m:e>
              <m:r>
                <m:t>L</m:t>
              </m:r>
            </m:e>
            <m:sub>
              <m:r>
                <m:t>i</m:t>
              </m:r>
              <m:r>
                <m:t>j</m:t>
              </m:r>
            </m:sub>
          </m:sSub>
          <m:r>
            <m:rPr>
              <m:sty m:val="p"/>
            </m:rPr>
            <m:t>⋅</m:t>
          </m:r>
          <m:r>
            <m:t>0.01</m:t>
          </m:r>
          <m:r>
            <m:t>  </m:t>
          </m:r>
          <m:d>
            <m:dPr>
              <m:begChr m:val="("/>
              <m:endChr m:val=")"/>
              <m:sepChr m:val=""/>
              <m:grow/>
            </m:dPr>
            <m:e>
              <m:r>
                <m:t>1</m:t>
              </m:r>
            </m:e>
          </m:d>
        </m:oMath>
      </m:oMathPara>
      <w:bookmarkEnd w:id="55"/>
    </w:p>
    <w:p>
      <w:pPr>
        <w:pStyle w:val="FirstParagraph"/>
      </w:pPr>
      <w:bookmarkStart w:id="56" w:name="eq-level-matrix"/>
      <m:oMathPara>
        <m:oMathParaPr>
          <m:jc m:val="center"/>
        </m:oMathParaPr>
        <m:oMath>
          <m:sSub>
            <m:e>
              <m:r>
                <m:t>L</m:t>
              </m:r>
            </m:e>
            <m:sub>
              <m:r>
                <m:t>i</m:t>
              </m:r>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m:t>
                    </m:r>
                  </m:e>
                  <m:e>
                    <m:r>
                      <m:t>0</m:t>
                    </m:r>
                  </m:e>
                  <m:e>
                    <m:r>
                      <m:t>0</m:t>
                    </m:r>
                  </m:e>
                  <m:e>
                    <m:r>
                      <m:t>0</m:t>
                    </m:r>
                  </m:e>
                  <m:e>
                    <m:r>
                      <m:t>0</m:t>
                    </m:r>
                  </m:e>
                  <m:e>
                    <m:r>
                      <m:t>0</m:t>
                    </m:r>
                  </m:e>
                  <m:e>
                    <m:r>
                      <m:t>0</m:t>
                    </m:r>
                  </m:e>
                </m:mr>
                <m:mr>
                  <m:e>
                    <m:r>
                      <m:t>0.14</m:t>
                    </m:r>
                  </m:e>
                  <m:e>
                    <m:r>
                      <m:t>0.26</m:t>
                    </m:r>
                  </m:e>
                  <m:e>
                    <m:r>
                      <m:t>0.21</m:t>
                    </m:r>
                  </m:e>
                  <m:e>
                    <m:r>
                      <m:t>0.15</m:t>
                    </m:r>
                  </m:e>
                  <m:e>
                    <m:r>
                      <m:t>0.16</m:t>
                    </m:r>
                  </m:e>
                  <m:e>
                    <m:r>
                      <m:t>0.12</m:t>
                    </m:r>
                  </m:e>
                  <m:e>
                    <m:r>
                      <m:t>0.19</m:t>
                    </m:r>
                  </m:e>
                </m:mr>
                <m:mr>
                  <m:e>
                    <m:r>
                      <m:t>0.57</m:t>
                    </m:r>
                  </m:e>
                  <m:e>
                    <m:r>
                      <m:t>0.55</m:t>
                    </m:r>
                  </m:e>
                  <m:e>
                    <m:r>
                      <m:t>0.63</m:t>
                    </m:r>
                  </m:e>
                  <m:e>
                    <m:r>
                      <m:t>0.54</m:t>
                    </m:r>
                  </m:e>
                  <m:e>
                    <m:r>
                      <m:t>0.38</m:t>
                    </m:r>
                  </m:e>
                  <m:e>
                    <m:r>
                      <m:t>0.26</m:t>
                    </m:r>
                  </m:e>
                  <m:e>
                    <m:r>
                      <m:t>0.66</m:t>
                    </m:r>
                  </m:e>
                </m:mr>
                <m:mr>
                  <m:e>
                    <m:r>
                      <m:t>0.83</m:t>
                    </m:r>
                  </m:e>
                  <m:e>
                    <m:r>
                      <m:t>0.82</m:t>
                    </m:r>
                  </m:e>
                  <m:e>
                    <m:r>
                      <m:t>0.85</m:t>
                    </m:r>
                  </m:e>
                  <m:e>
                    <m:r>
                      <m:t>0.86</m:t>
                    </m:r>
                  </m:e>
                  <m:e>
                    <m:r>
                      <m:t>0.64</m:t>
                    </m:r>
                  </m:e>
                  <m:e>
                    <m:r>
                      <m:t>0.38</m:t>
                    </m:r>
                  </m:e>
                  <m:e>
                    <m:r>
                      <m:t>0.91</m:t>
                    </m:r>
                  </m:e>
                </m:mr>
                <m:mr>
                  <m:e>
                    <m:r>
                      <m:t>1</m:t>
                    </m:r>
                  </m:e>
                  <m:e>
                    <m:r>
                      <m:t>1</m:t>
                    </m:r>
                  </m:e>
                  <m:e>
                    <m:r>
                      <m:t>1</m:t>
                    </m:r>
                  </m:e>
                  <m:e>
                    <m:r>
                      <m:t>1</m:t>
                    </m:r>
                  </m:e>
                  <m:e>
                    <m:r>
                      <m:t>1</m:t>
                    </m:r>
                  </m:e>
                  <m:e>
                    <m:r>
                      <m:t>1</m:t>
                    </m:r>
                  </m:e>
                  <m:e>
                    <m:r>
                      <m:t>1</m:t>
                    </m:r>
                  </m:e>
                </m:mr>
                <m:mr>
                  <m:e/>
                </m:mr>
              </m:m>
            </m:e>
          </m:d>
          <m:r>
            <m:t>  </m:t>
          </m:r>
          <m:d>
            <m:dPr>
              <m:begChr m:val="("/>
              <m:endChr m:val=")"/>
              <m:sepChr m:val=""/>
              <m:grow/>
            </m:dPr>
            <m:e>
              <m:r>
                <m:t>2</m:t>
              </m:r>
            </m:e>
          </m:d>
        </m:oMath>
      </m:oMathPara>
      <w:bookmarkEnd w:id="56"/>
    </w:p>
    <w:p>
      <w:pPr>
        <w:pStyle w:val="FirstParagraph"/>
      </w:pPr>
      <w:bookmarkStart w:id="57" w:name="eq-weight-normalise"/>
      <m:oMathPara>
        <m:oMathParaPr>
          <m:jc m:val="center"/>
        </m:oMathParaPr>
        <m:oMath>
          <m:f>
            <m:fPr>
              <m:type m:val="bar"/>
            </m:fPr>
            <m:num>
              <m:sSub>
                <m:e>
                  <m:r>
                    <m:t>w</m:t>
                  </m:r>
                </m:e>
                <m:sub>
                  <m:r>
                    <m:t>j</m:t>
                  </m:r>
                </m:sub>
              </m:sSub>
            </m:num>
            <m:den>
              <m:r>
                <m:rPr>
                  <m:sty m:val="p"/>
                </m:rPr>
                <m:t>∑</m:t>
              </m:r>
              <m:sSub>
                <m:e>
                  <m:r>
                    <m:t>w</m:t>
                  </m:r>
                </m:e>
                <m:sub>
                  <m:r>
                    <m:t>j</m:t>
                  </m:r>
                </m:sub>
              </m:sSub>
            </m:den>
          </m:f>
          <m:r>
            <m:t>  </m:t>
          </m:r>
          <m:d>
            <m:dPr>
              <m:begChr m:val="("/>
              <m:endChr m:val=")"/>
              <m:sepChr m:val=""/>
              <m:grow/>
            </m:dPr>
            <m:e>
              <m:r>
                <m:t>3</m:t>
              </m:r>
            </m:e>
          </m:d>
        </m:oMath>
      </m:oMathPara>
      <w:bookmarkEnd w:id="57"/>
    </w:p>
    <w:p>
      <w:pPr>
        <w:pStyle w:val="FirstParagraph"/>
      </w:pPr>
      <w:bookmarkStart w:id="58" w:name="eq-weight-vector"/>
      <m:oMathPara>
        <m:oMathParaPr>
          <m:jc m:val="center"/>
        </m:oMathParaPr>
        <m:oMath>
          <m:sSub>
            <m:e>
              <m:r>
                <m:t>w</m:t>
              </m:r>
            </m:e>
            <m:sub>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0.08</m:t>
                    </m:r>
                  </m:e>
                  <m:e>
                    <m:r>
                      <m:t>0.10</m:t>
                    </m:r>
                  </m:e>
                  <m:e>
                    <m:r>
                      <m:t>0.11</m:t>
                    </m:r>
                  </m:e>
                  <m:e>
                    <m:r>
                      <m:t>0.14</m:t>
                    </m:r>
                  </m:e>
                  <m:e>
                    <m:r>
                      <m:t>0.30</m:t>
                    </m:r>
                  </m:e>
                  <m:e>
                    <m:r>
                      <m:t>0.10</m:t>
                    </m:r>
                  </m:e>
                  <m:e>
                    <m:r>
                      <m:t>0.17</m:t>
                    </m:r>
                  </m:e>
                </m:mr>
              </m:m>
            </m:e>
          </m:d>
          <m:r>
            <m:t>  </m:t>
          </m:r>
          <m:d>
            <m:dPr>
              <m:begChr m:val="("/>
              <m:endChr m:val=")"/>
              <m:sepChr m:val=""/>
              <m:grow/>
            </m:dPr>
            <m:e>
              <m:r>
                <m:t>4</m:t>
              </m:r>
            </m:e>
          </m:d>
        </m:oMath>
      </m:oMathPara>
      <w:bookmarkEnd w:id="58"/>
    </w:p>
    <w:p>
      <w:pPr>
        <w:pStyle w:val="FirstParagraph"/>
      </w:pPr>
      <w:r>
        <w:t xml:space="preserve">Combining the attribute weights (</w:t>
      </w:r>
      <w:hyperlink w:anchor="eq-weight-vector">
        <w:r>
          <w:rPr>
            <w:rStyle w:val="Hyperlink"/>
          </w:rPr>
          <w:t xml:space="preserve">Equation 4</w:t>
        </w:r>
      </w:hyperlink>
      <w:r>
        <w:t xml:space="preserve">) with the level coefficients (</w:t>
      </w:r>
      <w:hyperlink w:anchor="eq-level-matrix">
        <w:r>
          <w:rPr>
            <w:rStyle w:val="Hyperlink"/>
          </w:rPr>
          <w:t xml:space="preserve">Equation 2</w:t>
        </w:r>
      </w:hyperlink>
      <w:r>
        <w:t xml:space="preserve">) via element-wise multiplication (shown in</w:t>
      </w:r>
      <w:r>
        <w:t xml:space="preserve"> </w:t>
      </w:r>
      <w:hyperlink w:anchor="eq-element-wise-multiplication">
        <w:r>
          <w:rPr>
            <w:rStyle w:val="Hyperlink"/>
          </w:rPr>
          <w:t xml:space="preserve">Equation 5</w:t>
        </w:r>
      </w:hyperlink>
      <w:r>
        <w:t xml:space="preserve"> </w:t>
      </w:r>
      <w:r>
        <w:t xml:space="preserve">gives the coefficient matrix presented in</w:t>
      </w:r>
      <w:r>
        <w:t xml:space="preserve"> </w:t>
      </w:r>
      <w:hyperlink w:anchor="eq-coeff-matrix">
        <w:r>
          <w:rPr>
            <w:rStyle w:val="Hyperlink"/>
          </w:rPr>
          <w:t xml:space="preserve">Equation 6</w:t>
        </w:r>
      </w:hyperlink>
      <w:r>
        <w:t xml:space="preserve">. Once the coefficient matrix has been estimated, preference values can be estimated on the 0-1 QALY scale where the worst health state (PITS state denoted 5555555) is zero and the best health state (denoted 1111111) is one. These latent coefficients must now be rescaled to incorporate the results from the PITS anchoring task so that the minimum utility value possible is equal to the PITS value.</w:t>
      </w:r>
    </w:p>
    <w:p>
      <w:pPr>
        <w:pStyle w:val="BodyText"/>
      </w:pPr>
      <w:bookmarkStart w:id="59" w:name="eq-element-wise-multiplication"/>
      <m:oMathPara>
        <m:oMathParaPr>
          <m:jc m:val="center"/>
        </m:oMathParaPr>
        <m:oMath>
          <m:sSub>
            <m:e>
              <m:r>
                <m:t>L</m:t>
              </m:r>
            </m:e>
            <m:sub>
              <m:r>
                <m:t>i</m:t>
              </m:r>
              <m:r>
                <m:t>j</m:t>
              </m:r>
            </m:sub>
          </m:sSub>
          <m:r>
            <m:rPr>
              <m:sty m:val="p"/>
            </m:rPr>
            <m:t>⋅</m:t>
          </m:r>
          <m:sSub>
            <m:e>
              <m:r>
                <m:t>w</m:t>
              </m:r>
            </m:e>
            <m:sub>
              <m:r>
                <m:t>j</m:t>
              </m:r>
            </m:sub>
          </m:sSub>
          <m:r>
            <m:rPr>
              <m:sty m:val="p"/>
            </m:rPr>
            <m:t>=</m:t>
          </m:r>
          <m:sSub>
            <m:e>
              <m:acc>
                <m:accPr>
                  <m:chr m:val="̃"/>
                </m:accPr>
                <m:e>
                  <m:r>
                    <m:t>M</m:t>
                  </m:r>
                </m:e>
              </m:acc>
            </m:e>
            <m:sub>
              <m:r>
                <m:t>i</m:t>
              </m:r>
              <m:r>
                <m:t>j</m:t>
              </m:r>
            </m:sub>
          </m:sSub>
          <m:r>
            <m:t>  </m:t>
          </m:r>
          <m:d>
            <m:dPr>
              <m:begChr m:val="("/>
              <m:endChr m:val=")"/>
              <m:sepChr m:val=""/>
              <m:grow/>
            </m:dPr>
            <m:e>
              <m:r>
                <m:t>5</m:t>
              </m:r>
            </m:e>
          </m:d>
        </m:oMath>
      </m:oMathPara>
      <w:bookmarkEnd w:id="59"/>
    </w:p>
    <w:p>
      <w:pPr>
        <w:pStyle w:val="FirstParagraph"/>
      </w:pPr>
      <w:bookmarkStart w:id="60" w:name="eq-coeff-matrix"/>
      <m:oMathPara>
        <m:oMathParaPr>
          <m:jc m:val="center"/>
        </m:oMathParaPr>
        <m:oMath>
          <m:sSub>
            <m:e>
              <m:acc>
                <m:accPr>
                  <m:chr m:val="̃"/>
                </m:accPr>
                <m:e>
                  <m:r>
                    <m:t>M</m:t>
                  </m:r>
                </m:e>
              </m:acc>
            </m:e>
            <m:sub>
              <m:r>
                <m:t>i</m:t>
              </m:r>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m:t>
                    </m:r>
                  </m:e>
                  <m:e>
                    <m:r>
                      <m:t>0</m:t>
                    </m:r>
                  </m:e>
                  <m:e>
                    <m:r>
                      <m:t>0</m:t>
                    </m:r>
                  </m:e>
                  <m:e>
                    <m:r>
                      <m:t>0</m:t>
                    </m:r>
                  </m:e>
                  <m:e>
                    <m:r>
                      <m:t>0</m:t>
                    </m:r>
                  </m:e>
                  <m:e>
                    <m:r>
                      <m:t>0</m:t>
                    </m:r>
                  </m:e>
                  <m:e>
                    <m:r>
                      <m:t>0</m:t>
                    </m:r>
                  </m:e>
                </m:mr>
                <m:mr>
                  <m:e>
                    <m:r>
                      <m:t>0.01</m:t>
                    </m:r>
                  </m:e>
                  <m:e>
                    <m:r>
                      <m:t>0.03</m:t>
                    </m:r>
                  </m:e>
                  <m:e>
                    <m:r>
                      <m:t>0.02</m:t>
                    </m:r>
                  </m:e>
                  <m:e>
                    <m:r>
                      <m:t>0.02</m:t>
                    </m:r>
                  </m:e>
                  <m:e>
                    <m:r>
                      <m:t>0.05</m:t>
                    </m:r>
                  </m:e>
                  <m:e>
                    <m:r>
                      <m:t>0.01</m:t>
                    </m:r>
                  </m:e>
                  <m:e>
                    <m:r>
                      <m:t>0.03</m:t>
                    </m:r>
                  </m:e>
                </m:mr>
                <m:mr>
                  <m:e>
                    <m:r>
                      <m:t>0.05</m:t>
                    </m:r>
                  </m:e>
                  <m:e>
                    <m:r>
                      <m:t>0.05</m:t>
                    </m:r>
                  </m:e>
                  <m:e>
                    <m:r>
                      <m:t>0.07</m:t>
                    </m:r>
                  </m:e>
                  <m:e>
                    <m:r>
                      <m:t>0.07</m:t>
                    </m:r>
                  </m:e>
                  <m:e>
                    <m:r>
                      <m:t>0.11</m:t>
                    </m:r>
                  </m:e>
                  <m:e>
                    <m:r>
                      <m:t>0.03</m:t>
                    </m:r>
                  </m:e>
                  <m:e>
                    <m:r>
                      <m:t>0.11</m:t>
                    </m:r>
                  </m:e>
                </m:mr>
                <m:mr>
                  <m:e>
                    <m:r>
                      <m:t>0.07</m:t>
                    </m:r>
                  </m:e>
                  <m:e>
                    <m:r>
                      <m:t>0.08</m:t>
                    </m:r>
                  </m:e>
                  <m:e>
                    <m:r>
                      <m:t>0.09</m:t>
                    </m:r>
                  </m:e>
                  <m:e>
                    <m:r>
                      <m:t>0.12</m:t>
                    </m:r>
                  </m:e>
                  <m:e>
                    <m:r>
                      <m:t>0.19</m:t>
                    </m:r>
                  </m:e>
                  <m:e>
                    <m:r>
                      <m:t>0.04</m:t>
                    </m:r>
                  </m:e>
                  <m:e>
                    <m:r>
                      <m:t>0.15</m:t>
                    </m:r>
                  </m:e>
                </m:mr>
                <m:mr>
                  <m:e>
                    <m:r>
                      <m:t>0.08</m:t>
                    </m:r>
                  </m:e>
                  <m:e>
                    <m:r>
                      <m:t>0.10</m:t>
                    </m:r>
                  </m:e>
                  <m:e>
                    <m:r>
                      <m:t>0.11</m:t>
                    </m:r>
                  </m:e>
                  <m:e>
                    <m:r>
                      <m:t>0.14</m:t>
                    </m:r>
                  </m:e>
                  <m:e>
                    <m:r>
                      <m:t>0.30</m:t>
                    </m:r>
                  </m:e>
                  <m:e>
                    <m:r>
                      <m:t>0.10</m:t>
                    </m:r>
                  </m:e>
                  <m:e>
                    <m:r>
                      <m:t>0.17</m:t>
                    </m:r>
                  </m:e>
                </m:mr>
              </m:m>
            </m:e>
          </m:d>
          <m:r>
            <m:t>  </m:t>
          </m:r>
          <m:d>
            <m:dPr>
              <m:begChr m:val="("/>
              <m:endChr m:val=")"/>
              <m:sepChr m:val=""/>
              <m:grow/>
            </m:dPr>
            <m:e>
              <m:r>
                <m:t>6</m:t>
              </m:r>
            </m:e>
          </m:d>
        </m:oMath>
      </m:oMathPara>
      <w:bookmarkEnd w:id="60"/>
    </w:p>
    <w:p>
      <w:pPr>
        <w:pStyle w:val="FirstParagraph"/>
      </w:pPr>
      <w:r>
        <w:t xml:space="preserve">To rescale the latent coefficient matrix to incorporate the anchoring task, the coefficient matrix is multiplied by the compliment of the PITS value (shown in</w:t>
      </w:r>
      <w:r>
        <w:t xml:space="preserve"> </w:t>
      </w:r>
      <w:hyperlink w:anchor="eq-anchoring">
        <w:r>
          <w:rPr>
            <w:rStyle w:val="Hyperlink"/>
          </w:rPr>
          <w:t xml:space="preserve">Equation 7</w:t>
        </w:r>
      </w:hyperlink>
      <w:r>
        <w:t xml:space="preserve">) to give the anchored coefficient matrix presented in</w:t>
      </w:r>
      <w:r>
        <w:t xml:space="preserve"> </w:t>
      </w:r>
      <w:hyperlink w:anchor="eq-anchored-matrix">
        <w:r>
          <w:rPr>
            <w:rStyle w:val="Hyperlink"/>
          </w:rPr>
          <w:t xml:space="preserve">Equation 8</w:t>
        </w:r>
      </w:hyperlink>
      <w:r>
        <w:t xml:space="preserve">.</w:t>
      </w:r>
    </w:p>
    <w:p>
      <w:pPr>
        <w:pStyle w:val="BodyText"/>
      </w:pPr>
      <w:bookmarkStart w:id="61" w:name="eq-anchoring"/>
      <m:oMathPara>
        <m:oMathParaPr>
          <m:jc m:val="center"/>
        </m:oMathParaPr>
        <m:oMath>
          <m:sSub>
            <m:e>
              <m:acc>
                <m:accPr>
                  <m:chr m:val="̃"/>
                </m:accPr>
                <m:e>
                  <m:r>
                    <m:t>M</m:t>
                  </m:r>
                </m:e>
              </m:acc>
            </m:e>
            <m:sub>
              <m:r>
                <m:t>i</m:t>
              </m:r>
              <m:r>
                <m:t>j</m:t>
              </m:r>
            </m:sub>
          </m:sSub>
          <m:r>
            <m:rPr>
              <m:sty m:val="p"/>
            </m:rPr>
            <m:t>⋅</m:t>
          </m:r>
          <m:d>
            <m:dPr>
              <m:begChr m:val="("/>
              <m:endChr m:val=")"/>
              <m:sepChr m:val=""/>
              <m:grow/>
            </m:dPr>
            <m:e>
              <m:r>
                <m:t>1</m:t>
              </m:r>
              <m:r>
                <m:rPr>
                  <m:sty m:val="p"/>
                </m:rPr>
                <m:t>−</m:t>
              </m:r>
              <m:r>
                <m:t>P</m:t>
              </m:r>
            </m:e>
          </m:d>
          <m:r>
            <m:t> </m:t>
          </m:r>
          <m:r>
            <m:rPr>
              <m:sty m:val="p"/>
            </m:rPr>
            <m:t>϶</m:t>
          </m:r>
          <m:r>
            <m:t> </m:t>
          </m:r>
          <m:r>
            <m:t>P</m:t>
          </m:r>
          <m:r>
            <m:rPr>
              <m:sty m:val="p"/>
            </m:rPr>
            <m:t>=</m:t>
          </m:r>
          <m:r>
            <m:t>0.2</m:t>
          </m:r>
          <m:r>
            <m:t>  </m:t>
          </m:r>
          <m:d>
            <m:dPr>
              <m:begChr m:val="("/>
              <m:endChr m:val=")"/>
              <m:sepChr m:val=""/>
              <m:grow/>
            </m:dPr>
            <m:e>
              <m:r>
                <m:t>7</m:t>
              </m:r>
            </m:e>
          </m:d>
        </m:oMath>
      </m:oMathPara>
      <w:bookmarkEnd w:id="61"/>
    </w:p>
    <w:p>
      <w:pPr>
        <w:pStyle w:val="FirstParagraph"/>
      </w:pPr>
      <w:bookmarkStart w:id="62" w:name="eq-anchored-matrix"/>
      <m:oMathPara>
        <m:oMathParaPr>
          <m:jc m:val="center"/>
        </m:oMathParaPr>
        <m:oMath>
          <m:sSub>
            <m:e>
              <m:acc>
                <m:accPr>
                  <m:chr m:val="̃"/>
                </m:accPr>
                <m:e>
                  <m:r>
                    <m:t>V</m:t>
                  </m:r>
                </m:e>
              </m:acc>
            </m:e>
            <m:sub>
              <m:r>
                <m:t>i</m:t>
              </m:r>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m:t>
                    </m:r>
                  </m:e>
                  <m:e>
                    <m:r>
                      <m:t>0</m:t>
                    </m:r>
                  </m:e>
                  <m:e>
                    <m:r>
                      <m:t>0</m:t>
                    </m:r>
                  </m:e>
                  <m:e>
                    <m:r>
                      <m:t>0</m:t>
                    </m:r>
                  </m:e>
                  <m:e>
                    <m:r>
                      <m:t>0</m:t>
                    </m:r>
                  </m:e>
                  <m:e>
                    <m:r>
                      <m:t>0</m:t>
                    </m:r>
                  </m:e>
                  <m:e>
                    <m:r>
                      <m:t>0</m:t>
                    </m:r>
                  </m:e>
                </m:mr>
                <m:mr>
                  <m:e>
                    <m:r>
                      <m:t>0.01</m:t>
                    </m:r>
                  </m:e>
                  <m:e>
                    <m:r>
                      <m:t>0.02</m:t>
                    </m:r>
                  </m:e>
                  <m:e>
                    <m:r>
                      <m:t>0.02</m:t>
                    </m:r>
                  </m:e>
                  <m:e>
                    <m:r>
                      <m:t>0.02</m:t>
                    </m:r>
                  </m:e>
                  <m:e>
                    <m:r>
                      <m:t>0.04</m:t>
                    </m:r>
                  </m:e>
                  <m:e>
                    <m:r>
                      <m:t>0.01</m:t>
                    </m:r>
                  </m:e>
                  <m:e>
                    <m:r>
                      <m:t>0.02</m:t>
                    </m:r>
                  </m:e>
                </m:mr>
                <m:mr>
                  <m:e>
                    <m:r>
                      <m:t>0.04</m:t>
                    </m:r>
                  </m:e>
                  <m:e>
                    <m:r>
                      <m:t>0.04</m:t>
                    </m:r>
                  </m:e>
                  <m:e>
                    <m:r>
                      <m:t>0.06</m:t>
                    </m:r>
                  </m:e>
                  <m:e>
                    <m:r>
                      <m:t>0.06</m:t>
                    </m:r>
                  </m:e>
                  <m:e>
                    <m:r>
                      <m:t>0.09</m:t>
                    </m:r>
                  </m:e>
                  <m:e>
                    <m:r>
                      <m:t>0.02</m:t>
                    </m:r>
                  </m:e>
                  <m:e>
                    <m:r>
                      <m:t>0.09</m:t>
                    </m:r>
                  </m:e>
                </m:mr>
                <m:mr>
                  <m:e>
                    <m:r>
                      <m:t>0.06</m:t>
                    </m:r>
                  </m:e>
                  <m:e>
                    <m:r>
                      <m:t>0.06</m:t>
                    </m:r>
                  </m:e>
                  <m:e>
                    <m:r>
                      <m:t>0.07</m:t>
                    </m:r>
                  </m:e>
                  <m:e>
                    <m:r>
                      <m:t>0.10</m:t>
                    </m:r>
                  </m:e>
                  <m:e>
                    <m:r>
                      <m:t>0.15</m:t>
                    </m:r>
                  </m:e>
                  <m:e>
                    <m:r>
                      <m:t>0.03</m:t>
                    </m:r>
                  </m:e>
                  <m:e>
                    <m:r>
                      <m:t>0.12</m:t>
                    </m:r>
                  </m:e>
                </m:mr>
                <m:mr>
                  <m:e>
                    <m:r>
                      <m:t>0.06</m:t>
                    </m:r>
                  </m:e>
                  <m:e>
                    <m:r>
                      <m:t>0.08</m:t>
                    </m:r>
                  </m:e>
                  <m:e>
                    <m:r>
                      <m:t>0.09</m:t>
                    </m:r>
                  </m:e>
                  <m:e>
                    <m:r>
                      <m:t>0.11</m:t>
                    </m:r>
                  </m:e>
                  <m:e>
                    <m:r>
                      <m:t>0.24</m:t>
                    </m:r>
                  </m:e>
                  <m:e>
                    <m:r>
                      <m:t>0.08</m:t>
                    </m:r>
                  </m:e>
                  <m:e>
                    <m:r>
                      <m:t>0.14</m:t>
                    </m:r>
                  </m:e>
                </m:mr>
                <m:mr>
                  <m:e/>
                </m:mr>
              </m:m>
            </m:e>
          </m:d>
          <m:r>
            <m:t>  </m:t>
          </m:r>
          <m:d>
            <m:dPr>
              <m:begChr m:val="("/>
              <m:endChr m:val=")"/>
              <m:sepChr m:val=""/>
              <m:grow/>
            </m:dPr>
            <m:e>
              <m:r>
                <m:t>8</m:t>
              </m:r>
            </m:e>
          </m:d>
        </m:oMath>
      </m:oMathPara>
      <w:bookmarkEnd w:id="62"/>
    </w:p>
    <w:p>
      <w:pPr>
        <w:pStyle w:val="FirstParagraph"/>
      </w:pPr>
      <w:r>
        <w:t xml:space="preserve">Once the attribute and level labels are reintroduced to the anchored coefficient matrix this forms the value set which presents the disutility corresponding to each attribute level combination presented in the WAItE.</w:t>
      </w:r>
      <w:r>
        <w:t xml:space="preserve"> </w:t>
      </w:r>
      <w:hyperlink w:anchor="tbl-example-valueset">
        <w:r>
          <w:rPr>
            <w:rStyle w:val="Hyperlink"/>
          </w:rPr>
          <w:t xml:space="preserve">Table 2</w:t>
        </w:r>
      </w:hyperlink>
      <w:r>
        <w:t xml:space="preserve"> </w:t>
      </w:r>
      <w:r>
        <w:t xml:space="preserve">presents the WAItE example PUF value set.</w:t>
      </w:r>
      <w:r>
        <w:t xml:space="preserve"> </w:t>
      </w:r>
      <w:hyperlink w:anchor="eq-HS123">
        <w:r>
          <w:rPr>
            <w:rStyle w:val="Hyperlink"/>
          </w:rPr>
          <w:t xml:space="preserve">Equation 9</w:t>
        </w:r>
      </w:hyperlink>
      <w:r>
        <w:t xml:space="preserve"> </w:t>
      </w:r>
      <w:r>
        <w:t xml:space="preserve">present examples of how to estimate a utility value given a specific WAItE health state.</w:t>
      </w:r>
    </w:p>
    <w:tbl>
      <w:tblPr>
        <w:tblStyle w:val="Table"/>
        <w:tblW w:type="pct" w:w="5000"/>
        <w:tblLayout w:type="fixed"/>
        <w:tblLook w:firstRow="0" w:lastRow="0" w:firstColumn="0" w:lastColumn="0" w:noHBand="0" w:noVBand="0" w:val="0000"/>
      </w:tblPr>
      <w:tblGrid>
        <w:gridCol w:w="7920"/>
      </w:tblGrid>
      <w:tr>
        <w:tc>
          <w:tcPr/>
          <w:bookmarkStart w:id="63" w:name="tbl-example-valueset"/>
          <w:p>
            <w:pPr>
              <w:jc w:val="center"/>
            </w:pPr>
            <w:pPr>
              <w:jc w:val="start"/>
              <w:spacing w:before="200"/>
              <w:pStyle w:val="ImageCaption"/>
            </w:pPr>
            <w:r>
              <w:t xml:space="preserve">Table 2: WAItE example PUF value set</w:t>
            </w:r>
          </w:p>
          <w:tbl>
            <w:tblPr>
              <w:tblStyle w:val="Table"/>
              <w:tblW w:type="pct" w:w="5000"/>
              <w:tblLayout w:type="fixed"/>
              <w:tblLook w:firstRow="1" w:lastRow="0" w:firstColumn="0" w:lastColumn="0" w:noHBand="0" w:noVBand="0" w:val="0020"/>
            </w:tblPr>
            <w:tblGrid>
              <w:gridCol w:w="1306"/>
              <w:gridCol w:w="489"/>
              <w:gridCol w:w="653"/>
              <w:gridCol w:w="571"/>
              <w:gridCol w:w="1143"/>
              <w:gridCol w:w="1143"/>
              <w:gridCol w:w="979"/>
              <w:gridCol w:w="1632"/>
            </w:tblGrid>
            <w:tr>
              <w:trPr>
                <w:tblHeader w:val="on"/>
              </w:trPr>
              <w:tc>
                <w:tcPr/>
                <w:p>
                  <w:pPr>
                    <w:pStyle w:val="Compact"/>
                    <w:jc w:val="left"/>
                    <w:jc w:val="center"/>
                  </w:pPr>
                  <w:r>
                    <w:t xml:space="preserve">Attribute level</w:t>
                  </w:r>
                </w:p>
              </w:tc>
              <w:tc>
                <w:tcPr/>
                <w:p>
                  <w:pPr>
                    <w:pStyle w:val="Compact"/>
                    <w:jc w:val="right"/>
                    <w:jc w:val="center"/>
                  </w:pPr>
                  <w:r>
                    <w:t xml:space="preserve">Tired</w:t>
                  </w:r>
                </w:p>
              </w:tc>
              <w:tc>
                <w:tcPr/>
                <w:p>
                  <w:pPr>
                    <w:pStyle w:val="Compact"/>
                    <w:jc w:val="right"/>
                    <w:jc w:val="center"/>
                  </w:pPr>
                  <w:r>
                    <w:t xml:space="preserve">Walking</w:t>
                  </w:r>
                </w:p>
              </w:tc>
              <w:tc>
                <w:tcPr/>
                <w:p>
                  <w:pPr>
                    <w:pStyle w:val="Compact"/>
                    <w:jc w:val="right"/>
                    <w:jc w:val="center"/>
                  </w:pPr>
                  <w:r>
                    <w:t xml:space="preserve">Sports</w:t>
                  </w:r>
                </w:p>
              </w:tc>
              <w:tc>
                <w:tcPr/>
                <w:p>
                  <w:pPr>
                    <w:pStyle w:val="Compact"/>
                    <w:jc w:val="right"/>
                    <w:jc w:val="center"/>
                  </w:pPr>
                  <w:r>
                    <w:t xml:space="preserve">Concentration</w:t>
                  </w:r>
                </w:p>
              </w:tc>
              <w:tc>
                <w:tcPr/>
                <w:p>
                  <w:pPr>
                    <w:pStyle w:val="Compact"/>
                    <w:jc w:val="right"/>
                    <w:jc w:val="center"/>
                  </w:pPr>
                  <w:r>
                    <w:t xml:space="preserve">Embarrassment</w:t>
                  </w:r>
                </w:p>
              </w:tc>
              <w:tc>
                <w:tcPr/>
                <w:p>
                  <w:pPr>
                    <w:pStyle w:val="Compact"/>
                    <w:jc w:val="right"/>
                    <w:jc w:val="center"/>
                  </w:pPr>
                  <w:r>
                    <w:t xml:space="preserve">Unhappiness</w:t>
                  </w:r>
                </w:p>
              </w:tc>
              <w:tc>
                <w:tcPr/>
                <w:p>
                  <w:pPr>
                    <w:pStyle w:val="Compact"/>
                    <w:jc w:val="right"/>
                    <w:jc w:val="center"/>
                  </w:pPr>
                  <w:r>
                    <w:t xml:space="preserve">Treated differently</w:t>
                  </w:r>
                </w:p>
              </w:tc>
            </w:tr>
            <w:tr>
              <w:tc>
                <w:tcPr/>
                <w:p>
                  <w:pPr>
                    <w:pStyle w:val="Compact"/>
                    <w:jc w:val="left"/>
                    <w:jc w:val="center"/>
                  </w:pPr>
                  <w:r>
                    <w:t xml:space="preserve">Never</w:t>
                  </w:r>
                </w:p>
              </w:tc>
              <w:tc>
                <w:tcPr/>
                <w:p>
                  <w:pPr>
                    <w:pStyle w:val="Compact"/>
                    <w:jc w:val="right"/>
                    <w:jc w:val="center"/>
                  </w:pPr>
                  <w:r>
                    <w:t xml:space="preserve">0.00</w:t>
                  </w:r>
                </w:p>
              </w:tc>
              <w:tc>
                <w:tcPr/>
                <w:p>
                  <w:pPr>
                    <w:pStyle w:val="Compact"/>
                    <w:jc w:val="right"/>
                    <w:jc w:val="center"/>
                  </w:pPr>
                  <w:r>
                    <w:t xml:space="preserve">0.00</w:t>
                  </w:r>
                </w:p>
              </w:tc>
              <w:tc>
                <w:tcPr/>
                <w:p>
                  <w:pPr>
                    <w:pStyle w:val="Compact"/>
                    <w:jc w:val="right"/>
                    <w:jc w:val="center"/>
                  </w:pPr>
                  <w:r>
                    <w:t xml:space="preserve">0.00</w:t>
                  </w:r>
                </w:p>
              </w:tc>
              <w:tc>
                <w:tcPr/>
                <w:p>
                  <w:pPr>
                    <w:pStyle w:val="Compact"/>
                    <w:jc w:val="right"/>
                    <w:jc w:val="center"/>
                  </w:pPr>
                  <w:r>
                    <w:t xml:space="preserve">0.00</w:t>
                  </w:r>
                </w:p>
              </w:tc>
              <w:tc>
                <w:tcPr/>
                <w:p>
                  <w:pPr>
                    <w:pStyle w:val="Compact"/>
                    <w:jc w:val="right"/>
                    <w:jc w:val="center"/>
                  </w:pPr>
                  <w:r>
                    <w:t xml:space="preserve">0.00</w:t>
                  </w:r>
                </w:p>
              </w:tc>
              <w:tc>
                <w:tcPr/>
                <w:p>
                  <w:pPr>
                    <w:pStyle w:val="Compact"/>
                    <w:jc w:val="right"/>
                    <w:jc w:val="center"/>
                  </w:pPr>
                  <w:r>
                    <w:t xml:space="preserve">0.00</w:t>
                  </w:r>
                </w:p>
              </w:tc>
              <w:tc>
                <w:tcPr/>
                <w:p>
                  <w:pPr>
                    <w:pStyle w:val="Compact"/>
                    <w:jc w:val="right"/>
                    <w:jc w:val="center"/>
                  </w:pPr>
                  <w:r>
                    <w:t xml:space="preserve">0.00</w:t>
                  </w:r>
                </w:p>
              </w:tc>
            </w:tr>
            <w:tr>
              <w:tc>
                <w:tcPr/>
                <w:p>
                  <w:pPr>
                    <w:pStyle w:val="Compact"/>
                    <w:jc w:val="left"/>
                    <w:jc w:val="center"/>
                  </w:pPr>
                  <w:r>
                    <w:t xml:space="preserve">Almost Never</w:t>
                  </w:r>
                </w:p>
              </w:tc>
              <w:tc>
                <w:tcPr/>
                <w:p>
                  <w:pPr>
                    <w:pStyle w:val="Compact"/>
                    <w:jc w:val="right"/>
                    <w:jc w:val="center"/>
                  </w:pPr>
                  <w:r>
                    <w:t xml:space="preserve">0.01</w:t>
                  </w:r>
                </w:p>
              </w:tc>
              <w:tc>
                <w:tcPr/>
                <w:p>
                  <w:pPr>
                    <w:pStyle w:val="Compact"/>
                    <w:jc w:val="right"/>
                    <w:jc w:val="center"/>
                  </w:pPr>
                  <w:r>
                    <w:t xml:space="preserve">0.02</w:t>
                  </w:r>
                </w:p>
              </w:tc>
              <w:tc>
                <w:tcPr/>
                <w:p>
                  <w:pPr>
                    <w:pStyle w:val="Compact"/>
                    <w:jc w:val="right"/>
                    <w:jc w:val="center"/>
                  </w:pPr>
                  <w:r>
                    <w:t xml:space="preserve">0.02</w:t>
                  </w:r>
                </w:p>
              </w:tc>
              <w:tc>
                <w:tcPr/>
                <w:p>
                  <w:pPr>
                    <w:pStyle w:val="Compact"/>
                    <w:jc w:val="right"/>
                    <w:jc w:val="center"/>
                  </w:pPr>
                  <w:r>
                    <w:t xml:space="preserve">0.02</w:t>
                  </w:r>
                </w:p>
              </w:tc>
              <w:tc>
                <w:tcPr/>
                <w:p>
                  <w:pPr>
                    <w:pStyle w:val="Compact"/>
                    <w:jc w:val="right"/>
                    <w:jc w:val="center"/>
                  </w:pPr>
                  <w:r>
                    <w:t xml:space="preserve">0.04</w:t>
                  </w:r>
                </w:p>
              </w:tc>
              <w:tc>
                <w:tcPr/>
                <w:p>
                  <w:pPr>
                    <w:pStyle w:val="Compact"/>
                    <w:jc w:val="right"/>
                    <w:jc w:val="center"/>
                  </w:pPr>
                  <w:r>
                    <w:t xml:space="preserve">0.01</w:t>
                  </w:r>
                </w:p>
              </w:tc>
              <w:tc>
                <w:tcPr/>
                <w:p>
                  <w:pPr>
                    <w:pStyle w:val="Compact"/>
                    <w:jc w:val="right"/>
                    <w:jc w:val="center"/>
                  </w:pPr>
                  <w:r>
                    <w:t xml:space="preserve">0.02</w:t>
                  </w:r>
                </w:p>
              </w:tc>
            </w:tr>
            <w:tr>
              <w:tc>
                <w:tcPr/>
                <w:p>
                  <w:pPr>
                    <w:pStyle w:val="Compact"/>
                    <w:jc w:val="left"/>
                    <w:jc w:val="center"/>
                  </w:pPr>
                  <w:r>
                    <w:t xml:space="preserve">Sometimes</w:t>
                  </w:r>
                </w:p>
              </w:tc>
              <w:tc>
                <w:tcPr/>
                <w:p>
                  <w:pPr>
                    <w:pStyle w:val="Compact"/>
                    <w:jc w:val="right"/>
                    <w:jc w:val="center"/>
                  </w:pPr>
                  <w:r>
                    <w:t xml:space="preserve">0.04</w:t>
                  </w:r>
                </w:p>
              </w:tc>
              <w:tc>
                <w:tcPr/>
                <w:p>
                  <w:pPr>
                    <w:pStyle w:val="Compact"/>
                    <w:jc w:val="right"/>
                    <w:jc w:val="center"/>
                  </w:pPr>
                  <w:r>
                    <w:t xml:space="preserve">0.04</w:t>
                  </w:r>
                </w:p>
              </w:tc>
              <w:tc>
                <w:tcPr/>
                <w:p>
                  <w:pPr>
                    <w:pStyle w:val="Compact"/>
                    <w:jc w:val="right"/>
                    <w:jc w:val="center"/>
                  </w:pPr>
                  <w:r>
                    <w:t xml:space="preserve">0.06</w:t>
                  </w:r>
                </w:p>
              </w:tc>
              <w:tc>
                <w:tcPr/>
                <w:p>
                  <w:pPr>
                    <w:pStyle w:val="Compact"/>
                    <w:jc w:val="right"/>
                    <w:jc w:val="center"/>
                  </w:pPr>
                  <w:r>
                    <w:t xml:space="preserve">0.06</w:t>
                  </w:r>
                </w:p>
              </w:tc>
              <w:tc>
                <w:tcPr/>
                <w:p>
                  <w:pPr>
                    <w:pStyle w:val="Compact"/>
                    <w:jc w:val="right"/>
                    <w:jc w:val="center"/>
                  </w:pPr>
                  <w:r>
                    <w:t xml:space="preserve">0.09</w:t>
                  </w:r>
                </w:p>
              </w:tc>
              <w:tc>
                <w:tcPr/>
                <w:p>
                  <w:pPr>
                    <w:pStyle w:val="Compact"/>
                    <w:jc w:val="right"/>
                    <w:jc w:val="center"/>
                  </w:pPr>
                  <w:r>
                    <w:t xml:space="preserve">0.02</w:t>
                  </w:r>
                </w:p>
              </w:tc>
              <w:tc>
                <w:tcPr/>
                <w:p>
                  <w:pPr>
                    <w:pStyle w:val="Compact"/>
                    <w:jc w:val="right"/>
                    <w:jc w:val="center"/>
                  </w:pPr>
                  <w:r>
                    <w:t xml:space="preserve">0.09</w:t>
                  </w:r>
                </w:p>
              </w:tc>
            </w:tr>
            <w:tr>
              <w:tc>
                <w:tcPr/>
                <w:p>
                  <w:pPr>
                    <w:pStyle w:val="Compact"/>
                    <w:jc w:val="left"/>
                    <w:jc w:val="center"/>
                  </w:pPr>
                  <w:r>
                    <w:t xml:space="preserve">Often</w:t>
                  </w:r>
                </w:p>
              </w:tc>
              <w:tc>
                <w:tcPr/>
                <w:p>
                  <w:pPr>
                    <w:pStyle w:val="Compact"/>
                    <w:jc w:val="right"/>
                    <w:jc w:val="center"/>
                  </w:pPr>
                  <w:r>
                    <w:t xml:space="preserve">0.06</w:t>
                  </w:r>
                </w:p>
              </w:tc>
              <w:tc>
                <w:tcPr/>
                <w:p>
                  <w:pPr>
                    <w:pStyle w:val="Compact"/>
                    <w:jc w:val="right"/>
                    <w:jc w:val="center"/>
                  </w:pPr>
                  <w:r>
                    <w:t xml:space="preserve">0.06</w:t>
                  </w:r>
                </w:p>
              </w:tc>
              <w:tc>
                <w:tcPr/>
                <w:p>
                  <w:pPr>
                    <w:pStyle w:val="Compact"/>
                    <w:jc w:val="right"/>
                    <w:jc w:val="center"/>
                  </w:pPr>
                  <w:r>
                    <w:t xml:space="preserve">0.07</w:t>
                  </w:r>
                </w:p>
              </w:tc>
              <w:tc>
                <w:tcPr/>
                <w:p>
                  <w:pPr>
                    <w:pStyle w:val="Compact"/>
                    <w:jc w:val="right"/>
                    <w:jc w:val="center"/>
                  </w:pPr>
                  <w:r>
                    <w:t xml:space="preserve">0.10</w:t>
                  </w:r>
                </w:p>
              </w:tc>
              <w:tc>
                <w:tcPr/>
                <w:p>
                  <w:pPr>
                    <w:pStyle w:val="Compact"/>
                    <w:jc w:val="right"/>
                    <w:jc w:val="center"/>
                  </w:pPr>
                  <w:r>
                    <w:t xml:space="preserve">0.15</w:t>
                  </w:r>
                </w:p>
              </w:tc>
              <w:tc>
                <w:tcPr/>
                <w:p>
                  <w:pPr>
                    <w:pStyle w:val="Compact"/>
                    <w:jc w:val="right"/>
                    <w:jc w:val="center"/>
                  </w:pPr>
                  <w:r>
                    <w:t xml:space="preserve">0.03</w:t>
                  </w:r>
                </w:p>
              </w:tc>
              <w:tc>
                <w:tcPr/>
                <w:p>
                  <w:pPr>
                    <w:pStyle w:val="Compact"/>
                    <w:jc w:val="right"/>
                    <w:jc w:val="center"/>
                  </w:pPr>
                  <w:r>
                    <w:t xml:space="preserve">0.12</w:t>
                  </w:r>
                </w:p>
              </w:tc>
            </w:tr>
            <w:tr>
              <w:tc>
                <w:tcPr/>
                <w:p>
                  <w:pPr>
                    <w:pStyle w:val="Compact"/>
                    <w:jc w:val="left"/>
                    <w:jc w:val="center"/>
                  </w:pPr>
                  <w:r>
                    <w:t xml:space="preserve">Always</w:t>
                  </w:r>
                </w:p>
              </w:tc>
              <w:tc>
                <w:tcPr/>
                <w:p>
                  <w:pPr>
                    <w:pStyle w:val="Compact"/>
                    <w:jc w:val="right"/>
                    <w:jc w:val="center"/>
                  </w:pPr>
                  <w:r>
                    <w:t xml:space="preserve">0.06</w:t>
                  </w:r>
                </w:p>
              </w:tc>
              <w:tc>
                <w:tcPr/>
                <w:p>
                  <w:pPr>
                    <w:pStyle w:val="Compact"/>
                    <w:jc w:val="right"/>
                    <w:jc w:val="center"/>
                  </w:pPr>
                  <w:r>
                    <w:t xml:space="preserve">0.08</w:t>
                  </w:r>
                </w:p>
              </w:tc>
              <w:tc>
                <w:tcPr/>
                <w:p>
                  <w:pPr>
                    <w:pStyle w:val="Compact"/>
                    <w:jc w:val="right"/>
                    <w:jc w:val="center"/>
                  </w:pPr>
                  <w:r>
                    <w:t xml:space="preserve">0.09</w:t>
                  </w:r>
                </w:p>
              </w:tc>
              <w:tc>
                <w:tcPr/>
                <w:p>
                  <w:pPr>
                    <w:pStyle w:val="Compact"/>
                    <w:jc w:val="right"/>
                    <w:jc w:val="center"/>
                  </w:pPr>
                  <w:r>
                    <w:t xml:space="preserve">0.11</w:t>
                  </w:r>
                </w:p>
              </w:tc>
              <w:tc>
                <w:tcPr/>
                <w:p>
                  <w:pPr>
                    <w:pStyle w:val="Compact"/>
                    <w:jc w:val="right"/>
                    <w:jc w:val="center"/>
                  </w:pPr>
                  <w:r>
                    <w:t xml:space="preserve">0.24</w:t>
                  </w:r>
                </w:p>
              </w:tc>
              <w:tc>
                <w:tcPr/>
                <w:p>
                  <w:pPr>
                    <w:pStyle w:val="Compact"/>
                    <w:jc w:val="right"/>
                    <w:jc w:val="center"/>
                  </w:pPr>
                  <w:r>
                    <w:t xml:space="preserve">0.08</w:t>
                  </w:r>
                </w:p>
              </w:tc>
              <w:tc>
                <w:tcPr/>
                <w:p>
                  <w:pPr>
                    <w:pStyle w:val="Compact"/>
                    <w:jc w:val="right"/>
                    <w:jc w:val="center"/>
                  </w:pPr>
                  <w:r>
                    <w:t xml:space="preserve">0.14</w:t>
                  </w:r>
                </w:p>
              </w:tc>
            </w:tr>
          </w:tbl>
          <w:bookmarkEnd w:id="63"/>
          <w:p/>
        </w:tc>
      </w:tr>
    </w:tbl>
    <w:p>
      <w:pPr>
        <w:pStyle w:val="BodyText"/>
      </w:pPr>
      <w:bookmarkStart w:id="64" w:name="eq-HS123"/>
      <m:oMathPara>
        <m:oMathParaPr>
          <m:jc m:val="center"/>
        </m:oMathParaPr>
        <m:oMath>
          <m:m>
            <m:mPr>
              <m:baseJc m:val="center"/>
              <m:plcHide m:val="on"/>
              <m:mcs>
                <m:mc>
                  <m:mcPr>
                    <m:mcJc m:val="right"/>
                    <m:count m:val="1"/>
                  </m:mcPr>
                </m:mc>
                <m:mc>
                  <m:mcPr>
                    <m:mcJc m:val="left"/>
                    <m:count m:val="1"/>
                  </m:mcPr>
                </m:mc>
              </m:mcs>
            </m:mPr>
            <m:mr>
              <m:e>
                <m:r>
                  <m:rPr>
                    <m:nor/>
                    <m:sty m:val="p"/>
                  </m:rPr>
                  <m:t>Health State [5555555]</m:t>
                </m:r>
              </m:e>
              <m:e>
                <m:r>
                  <m:rPr>
                    <m:sty m:val="p"/>
                  </m:rPr>
                  <m:t>⇒</m:t>
                </m:r>
                <m:r>
                  <m:t>1</m:t>
                </m:r>
                <m:r>
                  <m:rPr>
                    <m:sty m:val="p"/>
                  </m:rPr>
                  <m:t>−</m:t>
                </m:r>
                <m:d>
                  <m:dPr>
                    <m:begChr m:val="("/>
                    <m:endChr m:val=")"/>
                    <m:sepChr m:val=""/>
                    <m:grow/>
                  </m:dPr>
                  <m:e>
                    <m:r>
                      <m:t>0.06</m:t>
                    </m:r>
                    <m:r>
                      <m:rPr>
                        <m:sty m:val="p"/>
                      </m:rPr>
                      <m:t>+</m:t>
                    </m:r>
                    <m:r>
                      <m:t>0.08</m:t>
                    </m:r>
                    <m:r>
                      <m:rPr>
                        <m:sty m:val="p"/>
                      </m:rPr>
                      <m:t>+</m:t>
                    </m:r>
                    <m:r>
                      <m:t>0.09</m:t>
                    </m:r>
                    <m:r>
                      <m:rPr>
                        <m:sty m:val="p"/>
                      </m:rPr>
                      <m:t>+</m:t>
                    </m:r>
                    <m:r>
                      <m:t>0.11</m:t>
                    </m:r>
                    <m:r>
                      <m:rPr>
                        <m:sty m:val="p"/>
                      </m:rPr>
                      <m:t>+</m:t>
                    </m:r>
                    <m:r>
                      <m:t>0.24</m:t>
                    </m:r>
                    <m:r>
                      <m:rPr>
                        <m:sty m:val="p"/>
                      </m:rPr>
                      <m:t>+</m:t>
                    </m:r>
                    <m:r>
                      <m:t>0.08</m:t>
                    </m:r>
                    <m:r>
                      <m:rPr>
                        <m:sty m:val="p"/>
                      </m:rPr>
                      <m:t>+</m:t>
                    </m:r>
                    <m:r>
                      <m:t>0.14</m:t>
                    </m:r>
                  </m:e>
                </m:d>
                <m:r>
                  <m:rPr>
                    <m:sty m:val="p"/>
                  </m:rPr>
                  <m:t>=</m:t>
                </m:r>
                <m:r>
                  <m:t>0.20</m:t>
                </m:r>
              </m:e>
            </m:mr>
            <m:mr>
              <m:e>
                <m:r>
                  <m:rPr>
                    <m:nor/>
                    <m:sty m:val="p"/>
                  </m:rPr>
                  <m:t>Health State [5223445]</m:t>
                </m:r>
              </m:e>
              <m:e>
                <m:r>
                  <m:rPr>
                    <m:sty m:val="p"/>
                  </m:rPr>
                  <m:t>⇒</m:t>
                </m:r>
                <m:r>
                  <m:t>1</m:t>
                </m:r>
                <m:r>
                  <m:rPr>
                    <m:sty m:val="p"/>
                  </m:rPr>
                  <m:t>−</m:t>
                </m:r>
                <m:d>
                  <m:dPr>
                    <m:begChr m:val="("/>
                    <m:endChr m:val=")"/>
                    <m:sepChr m:val=""/>
                    <m:grow/>
                  </m:dPr>
                  <m:e>
                    <m:r>
                      <m:t>0.06</m:t>
                    </m:r>
                    <m:r>
                      <m:rPr>
                        <m:sty m:val="p"/>
                      </m:rPr>
                      <m:t>+</m:t>
                    </m:r>
                    <m:r>
                      <m:t>0.02</m:t>
                    </m:r>
                    <m:r>
                      <m:rPr>
                        <m:sty m:val="p"/>
                      </m:rPr>
                      <m:t>+</m:t>
                    </m:r>
                    <m:r>
                      <m:t>0.02</m:t>
                    </m:r>
                    <m:r>
                      <m:rPr>
                        <m:sty m:val="p"/>
                      </m:rPr>
                      <m:t>+</m:t>
                    </m:r>
                    <m:r>
                      <m:t>0.06</m:t>
                    </m:r>
                    <m:r>
                      <m:rPr>
                        <m:sty m:val="p"/>
                      </m:rPr>
                      <m:t>+</m:t>
                    </m:r>
                    <m:r>
                      <m:t>0.15</m:t>
                    </m:r>
                    <m:r>
                      <m:rPr>
                        <m:sty m:val="p"/>
                      </m:rPr>
                      <m:t>+</m:t>
                    </m:r>
                    <m:r>
                      <m:t>0.03</m:t>
                    </m:r>
                    <m:r>
                      <m:rPr>
                        <m:sty m:val="p"/>
                      </m:rPr>
                      <m:t>+</m:t>
                    </m:r>
                    <m:r>
                      <m:t>0.14</m:t>
                    </m:r>
                  </m:e>
                </m:d>
                <m:r>
                  <m:rPr>
                    <m:sty m:val="p"/>
                  </m:rPr>
                  <m:t>=</m:t>
                </m:r>
                <m:r>
                  <m:t>0.52</m:t>
                </m:r>
              </m:e>
            </m:mr>
            <m:mr>
              <m:e>
                <m:r>
                  <m:rPr>
                    <m:nor/>
                    <m:sty m:val="p"/>
                  </m:rPr>
                  <m:t>Health State [2222222]</m:t>
                </m:r>
              </m:e>
              <m:e>
                <m:r>
                  <m:rPr>
                    <m:sty m:val="p"/>
                  </m:rPr>
                  <m:t>⇒</m:t>
                </m:r>
                <m:r>
                  <m:t>1</m:t>
                </m:r>
                <m:r>
                  <m:rPr>
                    <m:sty m:val="p"/>
                  </m:rPr>
                  <m:t>−</m:t>
                </m:r>
                <m:d>
                  <m:dPr>
                    <m:begChr m:val="("/>
                    <m:endChr m:val=")"/>
                    <m:sepChr m:val=""/>
                    <m:grow/>
                  </m:dPr>
                  <m:e>
                    <m:r>
                      <m:t>0.03</m:t>
                    </m:r>
                    <m:r>
                      <m:rPr>
                        <m:sty m:val="p"/>
                      </m:rPr>
                      <m:t>+</m:t>
                    </m:r>
                    <m:r>
                      <m:t>0.02</m:t>
                    </m:r>
                    <m:r>
                      <m:rPr>
                        <m:sty m:val="p"/>
                      </m:rPr>
                      <m:t>+</m:t>
                    </m:r>
                    <m:r>
                      <m:t>0.01</m:t>
                    </m:r>
                    <m:r>
                      <m:rPr>
                        <m:sty m:val="p"/>
                      </m:rPr>
                      <m:t>+</m:t>
                    </m:r>
                    <m:r>
                      <m:t>0.01</m:t>
                    </m:r>
                    <m:r>
                      <m:rPr>
                        <m:sty m:val="p"/>
                      </m:rPr>
                      <m:t>+</m:t>
                    </m:r>
                    <m:r>
                      <m:t>0.02</m:t>
                    </m:r>
                    <m:r>
                      <m:rPr>
                        <m:sty m:val="p"/>
                      </m:rPr>
                      <m:t>+</m:t>
                    </m:r>
                    <m:r>
                      <m:t>0.02</m:t>
                    </m:r>
                    <m:r>
                      <m:rPr>
                        <m:sty m:val="p"/>
                      </m:rPr>
                      <m:t>+</m:t>
                    </m:r>
                    <m:r>
                      <m:t>0.04</m:t>
                    </m:r>
                  </m:e>
                </m:d>
                <m:r>
                  <m:rPr>
                    <m:sty m:val="p"/>
                  </m:rPr>
                  <m:t>=</m:t>
                </m:r>
                <m:r>
                  <m:t>0.85</m:t>
                </m:r>
              </m:e>
            </m:mr>
          </m:m>
          <m:r>
            <m:t>  </m:t>
          </m:r>
          <m:d>
            <m:dPr>
              <m:begChr m:val="("/>
              <m:endChr m:val=")"/>
              <m:sepChr m:val=""/>
              <m:grow/>
            </m:dPr>
            <m:e>
              <m:r>
                <m:t>9</m:t>
              </m:r>
            </m:e>
          </m:d>
        </m:oMath>
      </m:oMathPara>
      <w:bookmarkEnd w:id="64"/>
    </w:p>
    <w:bookmarkEnd w:id="65"/>
    <w:bookmarkEnd w:id="66"/>
    <w:bookmarkStart w:id="68" w:name="aggregation-to-social-utility-function"/>
    <w:p>
      <w:pPr>
        <w:pStyle w:val="Heading2"/>
      </w:pPr>
      <w:r>
        <w:t xml:space="preserve">1.5 Aggregation to social utility function</w:t>
      </w:r>
    </w:p>
    <w:p>
      <w:pPr>
        <w:pStyle w:val="FirstParagraph"/>
      </w:pPr>
      <w:r>
        <w:t xml:space="preserve">The OPUF is designed to be able to estimate personal utility functions and so estimation occurs on an individual basis. Aggregating personal utility functions to a social utility function (SUF) takes place by taking a mean of all the individual personal utility functions from your sample. This operation is presented in</w:t>
      </w:r>
      <w:r>
        <w:t xml:space="preserve"> </w:t>
      </w:r>
      <w:hyperlink w:anchor="eq-meanvalueset">
        <w:r>
          <w:rPr>
            <w:rStyle w:val="Hyperlink"/>
          </w:rPr>
          <w:t xml:space="preserve">Equation 10</w:t>
        </w:r>
      </w:hyperlink>
      <w:r>
        <w:t xml:space="preserve">.</w:t>
      </w:r>
    </w:p>
    <w:p>
      <w:pPr>
        <w:pStyle w:val="BodyText"/>
      </w:pPr>
      <w:bookmarkStart w:id="67" w:name="eq-meanvalueset"/>
      <m:oMathPara>
        <m:oMathParaPr>
          <m:jc m:val="center"/>
        </m:oMathParaPr>
        <m:oMath>
          <m:sSub>
            <m:e>
              <m:acc>
                <m:accPr>
                  <m:chr m:val="‾"/>
                </m:accPr>
                <m:e>
                  <m:r>
                    <m:t>V</m:t>
                  </m:r>
                </m:e>
              </m:acc>
            </m:e>
            <m:sub>
              <m:r>
                <m:t>i</m:t>
              </m:r>
              <m:r>
                <m:t>j</m:t>
              </m:r>
            </m:sub>
          </m:sSub>
          <m:r>
            <m:rPr>
              <m:sty m:val="p"/>
            </m:rPr>
            <m:t>=</m:t>
          </m:r>
          <m:f>
            <m:fPr>
              <m:type m:val="bar"/>
            </m:fPr>
            <m:num>
              <m:limLow>
                <m:e>
                  <m:limUpp>
                    <m:e>
                      <m:r>
                        <m:rPr>
                          <m:sty m:val="p"/>
                        </m:rPr>
                        <m:t>∑</m:t>
                      </m:r>
                    </m:e>
                    <m:lim>
                      <m:r>
                        <m:t>​</m:t>
                      </m:r>
                    </m:lim>
                  </m:limUpp>
                </m:e>
                <m:lim>
                  <m:sSub>
                    <m:e>
                      <m:acc>
                        <m:accPr>
                          <m:chr m:val="̃"/>
                        </m:accPr>
                        <m:e>
                          <m:r>
                            <m:t>V</m:t>
                          </m:r>
                        </m:e>
                      </m:acc>
                    </m:e>
                    <m:sub>
                      <m:r>
                        <m:t>i</m:t>
                      </m:r>
                      <m:r>
                        <m:t>j</m:t>
                      </m:r>
                    </m:sub>
                  </m:sSub>
                </m:lim>
              </m:limLow>
            </m:num>
            <m:den>
              <m:r>
                <m:t>N</m:t>
              </m:r>
            </m:den>
          </m:f>
          <m:r>
            <m:t>  </m:t>
          </m:r>
          <m:d>
            <m:dPr>
              <m:begChr m:val="("/>
              <m:endChr m:val=")"/>
              <m:sepChr m:val=""/>
              <m:grow/>
            </m:dPr>
            <m:e>
              <m:r>
                <m:t>10</m:t>
              </m:r>
            </m:e>
          </m:d>
        </m:oMath>
      </m:oMathPara>
      <w:bookmarkEnd w:id="67"/>
    </w:p>
    <w:bookmarkEnd w:id="68"/>
    <w:bookmarkEnd w:id="69"/>
    <w:bookmarkStart w:id="81" w:name="methods"/>
    <w:p>
      <w:pPr>
        <w:pStyle w:val="Heading1"/>
      </w:pPr>
      <w:r>
        <w:t xml:space="preserve">2. Methods</w:t>
      </w:r>
    </w:p>
    <w:bookmarkStart w:id="72" w:name="recruitment"/>
    <w:p>
      <w:pPr>
        <w:pStyle w:val="Heading2"/>
      </w:pPr>
      <w:r>
        <w:t xml:space="preserve">2.1 Recruitment</w:t>
      </w:r>
    </w:p>
    <w:p>
      <w:pPr>
        <w:pStyle w:val="FirstParagraph"/>
      </w:pPr>
      <w:r>
        <w:t xml:space="preserve">This study recruited (n=300) adults to respond to a quality-of-life survey hosted online. Study participants were recruited based on specific quotas to form a representative sample based on UK census data. The survey was hosted on the</w:t>
      </w:r>
      <w:r>
        <w:t xml:space="preserve"> </w:t>
      </w:r>
      <w:hyperlink r:id="rId70">
        <w:r>
          <w:rPr>
            <w:rStyle w:val="Hyperlink"/>
          </w:rPr>
          <w:t xml:space="preserve">Prolific</w:t>
        </w:r>
      </w:hyperlink>
      <w:r>
        <w:t xml:space="preserve"> </w:t>
      </w:r>
      <w:r>
        <w:t xml:space="preserve">platform which invited paid respondents to complete the Weight-specific Adolescent Instrument for Economic evaluation (WAItE) version of the Online Personal Utility Functions (OPUF) survey. A demonstration of the OPUF survey and questions is available</w:t>
      </w:r>
      <w:r>
        <w:t xml:space="preserve"> </w:t>
      </w:r>
      <w:hyperlink r:id="rId71">
        <w:r>
          <w:rPr>
            <w:rStyle w:val="Hyperlink"/>
          </w:rPr>
          <w:t xml:space="preserve">here</w:t>
        </w:r>
      </w:hyperlink>
      <w:r>
        <w:t xml:space="preserve">. Informed consent was obtained at the outset of the survey and participants reserved the right to withdraw at any point without giving a reason. Participants who withdrew were not paid and their data deleted. Participation in this survey was estimated to take approximately fifteen minutes to complete and participants received £2.50 as a payment upon completion. This is in line with reimbursements rates from other OPUF studies</w:t>
      </w:r>
      <w:r>
        <w:t xml:space="preserve"> </w:t>
      </w:r>
      <w:r>
        <w:t xml:space="preserve">(10,11)</w:t>
      </w:r>
      <w:r>
        <w:t xml:space="preserve"> </w:t>
      </w:r>
      <w:r>
        <w:t xml:space="preserve">and is in line with recommended reimbursement rates from</w:t>
      </w:r>
      <w:r>
        <w:t xml:space="preserve"> </w:t>
      </w:r>
      <w:hyperlink r:id="rId70">
        <w:r>
          <w:rPr>
            <w:rStyle w:val="Hyperlink"/>
          </w:rPr>
          <w:t xml:space="preserve">Prolific</w:t>
        </w:r>
      </w:hyperlink>
      <w:r>
        <w:t xml:space="preserve">. The survey was designed to be an unassisted survey administered online (no face-to-face contact) and no identifiable data was collected. Statistical analysis was conducted on the survey data. Newcastle University Medical School Ethics Committee approved this study (reference 49737/2023). The survey structure is detailed in</w:t>
      </w:r>
      <w:r>
        <w:t xml:space="preserve"> </w:t>
      </w:r>
      <w:hyperlink w:anchor="sec-surveystructure">
        <w:r>
          <w:rPr>
            <w:rStyle w:val="Hyperlink"/>
          </w:rPr>
          <w:t xml:space="preserve">Section 2.2</w:t>
        </w:r>
      </w:hyperlink>
      <w:r>
        <w:t xml:space="preserve">.</w:t>
      </w:r>
    </w:p>
    <w:bookmarkEnd w:id="72"/>
    <w:bookmarkStart w:id="73" w:name="sec-surveystructure"/>
    <w:p>
      <w:pPr>
        <w:pStyle w:val="Heading2"/>
      </w:pPr>
      <w:r>
        <w:t xml:space="preserve">2.2 Survey structure</w:t>
      </w:r>
    </w:p>
    <w:p>
      <w:pPr>
        <w:pStyle w:val="Compact"/>
        <w:numPr>
          <w:ilvl w:val="0"/>
          <w:numId w:val="1001"/>
        </w:numPr>
      </w:pPr>
      <w:r>
        <w:t xml:space="preserve">Consent and Prolific ID: Participants were asked to consent to participate and enter their unique Prolific ID. This enables demographic information held by Prolific on their participants to be linked to each respondent.</w:t>
      </w:r>
    </w:p>
    <w:p>
      <w:pPr>
        <w:pStyle w:val="Compact"/>
        <w:numPr>
          <w:ilvl w:val="0"/>
          <w:numId w:val="1001"/>
        </w:numPr>
      </w:pPr>
      <w:r>
        <w:t xml:space="preserve">WAItE descriptive system: Participants were asked to complete the WAItE descriptive system (presented in Figure</w:t>
      </w:r>
      <w:r>
        <w:t xml:space="preserve"> </w:t>
      </w:r>
      <w:r>
        <w:t xml:space="preserve">)to describe their current health state.</w:t>
      </w:r>
    </w:p>
    <w:p>
      <w:pPr>
        <w:pStyle w:val="Compact"/>
        <w:numPr>
          <w:ilvl w:val="0"/>
          <w:numId w:val="1001"/>
        </w:numPr>
      </w:pPr>
      <w:r>
        <w:t xml:space="preserve">Dimension selection: Participants were presented with the worst level for each WAItE dimension and asked to choose which health problem would have the most negative impact on their quality of life. The dimension chosen is then used in the subsequent dimension swing weighting task.</w:t>
      </w:r>
      <w:r>
        <w:br/>
      </w:r>
    </w:p>
    <w:p>
      <w:pPr>
        <w:pStyle w:val="Compact"/>
        <w:numPr>
          <w:ilvl w:val="0"/>
          <w:numId w:val="1001"/>
        </w:numPr>
      </w:pPr>
      <w:r>
        <w:t xml:space="preserve">Dimension swing weighting: Participants were presented with each dimension in the WAItE and asked to consider an improvement from the worst level of that dimension to the best level of that dimension. Participants were asked to rank this improvement on a visual slider from 0-100 where the most important dimension (chosen in the previous task) is fixed at 100. Participants were reminded to use their most important dimension as a reference point.</w:t>
      </w:r>
      <w:r>
        <w:br/>
      </w:r>
    </w:p>
    <w:p>
      <w:pPr>
        <w:pStyle w:val="Compact"/>
        <w:numPr>
          <w:ilvl w:val="0"/>
          <w:numId w:val="1001"/>
        </w:numPr>
      </w:pPr>
      <w:r>
        <w:t xml:space="preserve">Level rating: Participants were presented with a specific dimension of the WAItE and shown each level within that dimension. Levels best and worst (never and always) were fixed at 0 and 100 respectively. Participants were asked to rank the intermediate levels within each dimension using the fixed levels as a reference point.</w:t>
      </w:r>
    </w:p>
    <w:p>
      <w:pPr>
        <w:pStyle w:val="Compact"/>
        <w:numPr>
          <w:ilvl w:val="0"/>
          <w:numId w:val="1001"/>
        </w:numPr>
      </w:pPr>
      <w:r>
        <w:t xml:space="preserve">Anchoring: Participants were presented with a binary choice asking whether they prefer the worst state of the WAItE (PITS state) or death. If participants choose the worst state of the WAItE, a second question is asked which asks them to rank the WAITE PITS state on a visual analogue scale where zero is labelled as being dead and one hundred is labelled as no health problems. If participants choose death in the binary choice, they were asked to rank being dead on a visual analogue scale where zero is labelled as the WAItE PITS state and one hundred is labelled as no health problems.</w:t>
      </w:r>
    </w:p>
    <w:p>
      <w:pPr>
        <w:pStyle w:val="Compact"/>
        <w:numPr>
          <w:ilvl w:val="0"/>
          <w:numId w:val="1001"/>
        </w:numPr>
      </w:pPr>
      <w:r>
        <w:t xml:space="preserve">Survey feedback and demographic questions: Participants were asked about how difficult they found the task to complete and demographic information on age, gender, ethnicity, education, employment and weight status.</w:t>
      </w:r>
    </w:p>
    <w:bookmarkEnd w:id="73"/>
    <w:bookmarkStart w:id="74" w:name="missing-data"/>
    <w:p>
      <w:pPr>
        <w:pStyle w:val="Heading2"/>
      </w:pPr>
      <w:r>
        <w:t xml:space="preserve">2.3 Missing data</w:t>
      </w:r>
    </w:p>
    <w:p>
      <w:pPr>
        <w:pStyle w:val="FirstParagraph"/>
      </w:pPr>
      <w:r>
        <w:t xml:space="preserve">Through the survey design process the potential for large amounts of missing data has been mitigated by ensuring responses were compulsory to certain questions. However for ethical reasons, we allowed participants to not answer the questions relating to death. For participants who do not provide responses to the anchoring questions, their responses were imputed using multiple imputation by chained equations (MICE)</w:t>
      </w:r>
      <w:r>
        <w:t xml:space="preserve"> </w:t>
      </w:r>
      <w:r>
        <w:t xml:space="preserve">(12)</w:t>
      </w:r>
      <w:r>
        <w:t xml:space="preserve"> </w:t>
      </w:r>
      <w:r>
        <w:t xml:space="preserve">which were informed by demographic information and dimension weighting responses.</w:t>
      </w:r>
    </w:p>
    <w:bookmarkEnd w:id="74"/>
    <w:bookmarkStart w:id="76" w:name="preference-heterogeneity"/>
    <w:p>
      <w:pPr>
        <w:pStyle w:val="Heading2"/>
      </w:pPr>
      <w:r>
        <w:t xml:space="preserve">2.4 Preference heterogeneity</w:t>
      </w:r>
    </w:p>
    <w:p>
      <w:pPr>
        <w:pStyle w:val="FirstParagraph"/>
      </w:pPr>
      <w:r>
        <w:t xml:space="preserve">As personal utility function are estimated on an individual basis, exploring preference heterogeneity between individuals in the sample is straightforward. Investigating the heterogeneity of preferences between individuals, requires a measure of dis/similarity to quantify how far apart two PUFs are</w:t>
      </w:r>
      <w:r>
        <w:t xml:space="preserve"> </w:t>
      </w:r>
      <w:r>
        <w:t xml:space="preserve">(13)</w:t>
      </w:r>
      <w:r>
        <w:t xml:space="preserve">. The measurement and estimation of preference heterogeneity in this section will follow methods detailed by Schneider et al. (2024)</w:t>
      </w:r>
      <w:r>
        <w:t xml:space="preserve"> </w:t>
      </w:r>
      <w:r>
        <w:t xml:space="preserve">(13)</w:t>
      </w:r>
      <w:r>
        <w:t xml:space="preserve">. Each PUF estimated in this study was represented by a vector of 78,125 health state utility values for each respondent in the sample. In order to assess the dis/similarity between these PUFs, we used the euclidean difference measure (EUD). Analogous to a line between two points on a two dimensional plane, the EUD between two PUFs denotes the shortest path length in a 78,125 dimensional space. It is computed as the square root of the sum of the squared differences between the PUFs of individuals</w:t>
      </w:r>
      <w:r>
        <w:t xml:space="preserve"> </w:t>
      </w:r>
      <m:oMath>
        <m:r>
          <m:t>i</m:t>
        </m:r>
      </m:oMath>
      <w:r>
        <w:t xml:space="preserve"> </w:t>
      </w:r>
      <w:r>
        <w:t xml:space="preserve">and</w:t>
      </w:r>
      <w:r>
        <w:t xml:space="preserve"> </w:t>
      </w:r>
      <m:oMath>
        <m:r>
          <m:t>j</m:t>
        </m:r>
      </m:oMath>
      <w:r>
        <w:t xml:space="preserve"> </w:t>
      </w:r>
      <w:r>
        <w:t xml:space="preserve">(presented in</w:t>
      </w:r>
      <w:r>
        <w:t xml:space="preserve"> </w:t>
      </w:r>
      <w:hyperlink w:anchor="eq-EUD">
        <w:r>
          <w:rPr>
            <w:rStyle w:val="Hyperlink"/>
          </w:rPr>
          <w:t xml:space="preserve">Equation 11</w:t>
        </w:r>
      </w:hyperlink>
      <w:r>
        <w:t xml:space="preserve">). Once PUFs have been estimated for all individuals in the sample, pairwise EUD was estimated for all possible pairwise combinations within the sample. Pairwise EUD was stored in an [N</w:t>
      </w:r>
      <w:r>
        <w:t xml:space="preserve"> </w:t>
      </w:r>
      <m:oMath>
        <m:r>
          <m:rPr>
            <m:sty m:val="p"/>
          </m:rPr>
          <m:t>×</m:t>
        </m:r>
      </m:oMath>
      <w:r>
        <w:t xml:space="preserve"> </w:t>
      </w:r>
      <w:r>
        <w:t xml:space="preserve">N] distance matrix.</w:t>
      </w:r>
    </w:p>
    <w:p>
      <w:pPr>
        <w:pStyle w:val="BodyText"/>
      </w:pPr>
      <w:bookmarkStart w:id="75" w:name="eq-EUD"/>
      <m:oMathPara>
        <m:oMathParaPr>
          <m:jc m:val="center"/>
        </m:oMathParaPr>
        <m:oMath>
          <m:m>
            <m:mPr>
              <m:baseJc m:val="center"/>
              <m:plcHide m:val="on"/>
              <m:mcs>
                <m:mc>
                  <m:mcPr>
                    <m:mcJc m:val="right"/>
                    <m:count m:val="1"/>
                  </m:mcPr>
                </m:mc>
                <m:mc>
                  <m:mcPr>
                    <m:mcJc m:val="left"/>
                    <m:count m:val="1"/>
                  </m:mcPr>
                </m:mc>
              </m:mcs>
            </m:mPr>
            <m:mr>
              <m:e>
                <m:sSub>
                  <m:e>
                    <m:r>
                      <m:t>d</m:t>
                    </m:r>
                  </m:e>
                  <m:sub>
                    <m:r>
                      <m:t>E</m:t>
                    </m:r>
                    <m:r>
                      <m:t>U</m:t>
                    </m:r>
                    <m:r>
                      <m:t>D</m:t>
                    </m:r>
                  </m:sub>
                </m:sSub>
                <m:d>
                  <m:dPr>
                    <m:begChr m:val="("/>
                    <m:endChr m:val=")"/>
                    <m:sepChr m:val=""/>
                    <m:grow/>
                  </m:dPr>
                  <m:e>
                    <m:r>
                      <m:t>i</m:t>
                    </m:r>
                    <m:r>
                      <m:rPr>
                        <m:sty m:val="p"/>
                      </m:rPr>
                      <m:t>,</m:t>
                    </m:r>
                    <m:r>
                      <m:t>j</m:t>
                    </m:r>
                  </m:e>
                </m:d>
              </m:e>
              <m:e>
                <m:r>
                  <m:rPr>
                    <m:sty m:val="p"/>
                  </m:rPr>
                  <m:t>=</m:t>
                </m:r>
                <m:rad>
                  <m:radPr>
                    <m:degHide m:val="on"/>
                  </m:radPr>
                  <m:deg/>
                  <m:e>
                    <m:nary>
                      <m:naryPr>
                        <m:chr m:val="∑"/>
                        <m:limLoc m:val="undOvr"/>
                        <m:subHide m:val="on"/>
                        <m:supHide m:val="on"/>
                      </m:naryPr>
                      <m:sub>
                        <m:r>
                          <m:t>​</m:t>
                        </m:r>
                      </m:sub>
                      <m:sup>
                        <m:r>
                          <m:t>​</m:t>
                        </m:r>
                      </m:sup>
                      <m:e>
                        <m:sSup>
                          <m:e>
                            <m:d>
                              <m:dPr>
                                <m:begChr m:val="("/>
                                <m:endChr m:val=")"/>
                                <m:sepChr m:val=""/>
                                <m:grow/>
                              </m:dPr>
                              <m:e>
                                <m:sSub>
                                  <m:e>
                                    <m:r>
                                      <m:t>u</m:t>
                                    </m:r>
                                  </m:e>
                                  <m:sub>
                                    <m:r>
                                      <m:t>i</m:t>
                                    </m:r>
                                  </m:sub>
                                </m:sSub>
                                <m:d>
                                  <m:dPr>
                                    <m:begChr m:val="("/>
                                    <m:endChr m:val=")"/>
                                    <m:sepChr m:val=""/>
                                    <m:grow/>
                                  </m:dPr>
                                  <m:e>
                                    <m:sSub>
                                      <m:e>
                                        <m:r>
                                          <m:t>s</m:t>
                                        </m:r>
                                      </m:e>
                                      <m:sub>
                                        <m:r>
                                          <m:t>1</m:t>
                                        </m:r>
                                      </m:sub>
                                    </m:sSub>
                                  </m:e>
                                </m:d>
                                <m:r>
                                  <m:rPr>
                                    <m:sty m:val="p"/>
                                  </m:rPr>
                                  <m:t>−</m:t>
                                </m:r>
                                <m:sSub>
                                  <m:e>
                                    <m:r>
                                      <m:t>u</m:t>
                                    </m:r>
                                  </m:e>
                                  <m:sub>
                                    <m:r>
                                      <m:t>j</m:t>
                                    </m:r>
                                  </m:sub>
                                </m:sSub>
                                <m:d>
                                  <m:dPr>
                                    <m:begChr m:val="("/>
                                    <m:endChr m:val=")"/>
                                    <m:sepChr m:val=""/>
                                    <m:grow/>
                                  </m:dPr>
                                  <m:e>
                                    <m:sSub>
                                      <m:e>
                                        <m:r>
                                          <m:t>s</m:t>
                                        </m:r>
                                      </m:e>
                                      <m:sub>
                                        <m:r>
                                          <m:t>1</m:t>
                                        </m:r>
                                      </m:sub>
                                    </m:sSub>
                                  </m:e>
                                </m:d>
                              </m:e>
                            </m:d>
                          </m:e>
                          <m:sup>
                            <m:r>
                              <m:t>2</m:t>
                            </m:r>
                          </m:sup>
                        </m:sSup>
                      </m:e>
                    </m:nary>
                    <m:r>
                      <m:rPr>
                        <m:sty m:val="p"/>
                      </m:rPr>
                      <m:t>+</m:t>
                    </m:r>
                    <m:r>
                      <m:rPr>
                        <m:sty m:val="p"/>
                      </m:rPr>
                      <m:t>.</m:t>
                    </m:r>
                    <m:r>
                      <m:rPr>
                        <m:sty m:val="p"/>
                      </m:rPr>
                      <m:t>.</m:t>
                    </m:r>
                    <m:r>
                      <m:rPr>
                        <m:sty m:val="p"/>
                      </m:rPr>
                      <m:t>.</m:t>
                    </m:r>
                    <m:r>
                      <m:rPr>
                        <m:sty m:val="p"/>
                      </m:rPr>
                      <m:t>+</m:t>
                    </m:r>
                    <m:sSup>
                      <m:e>
                        <m:d>
                          <m:dPr>
                            <m:begChr m:val="("/>
                            <m:endChr m:val=")"/>
                            <m:sepChr m:val=""/>
                            <m:grow/>
                          </m:dPr>
                          <m:e>
                            <m:sSub>
                              <m:e>
                                <m:r>
                                  <m:t>u</m:t>
                                </m:r>
                              </m:e>
                              <m:sub>
                                <m:r>
                                  <m:t>i</m:t>
                                </m:r>
                              </m:sub>
                            </m:sSub>
                            <m:d>
                              <m:dPr>
                                <m:begChr m:val="("/>
                                <m:endChr m:val=")"/>
                                <m:sepChr m:val=""/>
                                <m:grow/>
                              </m:dPr>
                              <m:e>
                                <m:sSub>
                                  <m:e>
                                    <m:r>
                                      <m:t>s</m:t>
                                    </m:r>
                                  </m:e>
                                  <m:sub>
                                    <m:r>
                                      <m:t>78125</m:t>
                                    </m:r>
                                  </m:sub>
                                </m:sSub>
                              </m:e>
                            </m:d>
                            <m:r>
                              <m:rPr>
                                <m:sty m:val="p"/>
                              </m:rPr>
                              <m:t>−</m:t>
                            </m:r>
                            <m:sSub>
                              <m:e>
                                <m:r>
                                  <m:t>u</m:t>
                                </m:r>
                              </m:e>
                              <m:sub>
                                <m:r>
                                  <m:t>j</m:t>
                                </m:r>
                              </m:sub>
                            </m:sSub>
                            <m:d>
                              <m:dPr>
                                <m:begChr m:val="("/>
                                <m:endChr m:val=")"/>
                                <m:sepChr m:val=""/>
                                <m:grow/>
                              </m:dPr>
                              <m:e>
                                <m:sSub>
                                  <m:e>
                                    <m:r>
                                      <m:t>s</m:t>
                                    </m:r>
                                  </m:e>
                                  <m:sub>
                                    <m:r>
                                      <m:t>78125</m:t>
                                    </m:r>
                                  </m:sub>
                                </m:sSub>
                              </m:e>
                            </m:d>
                          </m:e>
                        </m:d>
                      </m:e>
                      <m:sup>
                        <m:r>
                          <m:t>2</m:t>
                        </m:r>
                      </m:sup>
                    </m:sSup>
                  </m:e>
                </m:rad>
              </m:e>
            </m:mr>
            <m:mr>
              <m:e/>
              <m:e>
                <m:r>
                  <m:rPr>
                    <m:sty m:val="p"/>
                  </m:rPr>
                  <m:t>϶</m:t>
                </m:r>
                <m:r>
                  <m:t> </m:t>
                </m:r>
                <m:r>
                  <m:t> </m:t>
                </m:r>
                <m:r>
                  <m:t>s</m:t>
                </m:r>
                <m:r>
                  <m:rPr>
                    <m:sty m:val="p"/>
                  </m:rPr>
                  <m:t>=</m:t>
                </m:r>
                <m:r>
                  <m:rPr>
                    <m:sty m:val="p"/>
                  </m:rPr>
                  <m:t>{</m:t>
                </m:r>
                <m:r>
                  <m:t>1111111</m:t>
                </m:r>
                <m:r>
                  <m:rPr>
                    <m:sty m:val="p"/>
                  </m:rPr>
                  <m:t>,</m:t>
                </m:r>
                <m:r>
                  <m:t>2111111</m:t>
                </m:r>
                <m:r>
                  <m:rPr>
                    <m:sty m:val="p"/>
                  </m:rPr>
                  <m:t>,</m:t>
                </m:r>
                <m:r>
                  <m:rPr>
                    <m:sty m:val="p"/>
                  </m:rPr>
                  <m:t>.</m:t>
                </m:r>
                <m:r>
                  <m:rPr>
                    <m:sty m:val="p"/>
                  </m:rPr>
                  <m:t>.</m:t>
                </m:r>
                <m:r>
                  <m:rPr>
                    <m:sty m:val="p"/>
                  </m:rPr>
                  <m:t>.</m:t>
                </m:r>
                <m:r>
                  <m:rPr>
                    <m:sty m:val="p"/>
                  </m:rPr>
                  <m:t>,</m:t>
                </m:r>
                <m:r>
                  <m:t>5555555</m:t>
                </m:r>
                <m:r>
                  <m:rPr>
                    <m:sty m:val="p"/>
                  </m:rPr>
                  <m:t>}</m:t>
                </m:r>
              </m:e>
            </m:mr>
            <m:mr>
              <m:e/>
            </m:mr>
          </m:m>
          <m:r>
            <m:t>  </m:t>
          </m:r>
          <m:d>
            <m:dPr>
              <m:begChr m:val="("/>
              <m:endChr m:val=")"/>
              <m:sepChr m:val=""/>
              <m:grow/>
            </m:dPr>
            <m:e>
              <m:r>
                <m:t>11</m:t>
              </m:r>
            </m:e>
          </m:d>
        </m:oMath>
      </m:oMathPara>
      <w:bookmarkEnd w:id="75"/>
    </w:p>
    <w:bookmarkEnd w:id="76"/>
    <w:bookmarkStart w:id="79" w:name="permutational-analysis-of-variance"/>
    <w:p>
      <w:pPr>
        <w:pStyle w:val="Heading2"/>
      </w:pPr>
      <w:r>
        <w:t xml:space="preserve">2.5 Permutational analysis of variance</w:t>
      </w:r>
    </w:p>
    <w:p>
      <w:pPr>
        <w:pStyle w:val="FirstParagraph"/>
      </w:pPr>
      <w:r>
        <w:t xml:space="preserve">Permutational analysis of variance (PERMANOVA), analogous to analysis of variance, is a geometric partitioning of variation across a multivariate data cloud, definied in the space of any given dissimilarity measure, in response to one or more groups</w:t>
      </w:r>
      <w:r>
        <w:t xml:space="preserve"> </w:t>
      </w:r>
      <w:r>
        <w:t xml:space="preserve">(14,15)</w:t>
      </w:r>
      <w:r>
        <w:t xml:space="preserve">. This method of statistical testing has been used most commonly in ecological research to test for population dispersion among different subgroups</w:t>
      </w:r>
      <w:r>
        <w:t xml:space="preserve"> </w:t>
      </w:r>
      <w:r>
        <w:t xml:space="preserve">(16)</w:t>
      </w:r>
      <w:r>
        <w:t xml:space="preserve">. PERMANOVA decomposes the total distances between observations (SS</w:t>
      </w:r>
      <m:oMath>
        <m:sSub>
          <m:e>
            <m:r>
              <m:t>​</m:t>
            </m:r>
          </m:e>
          <m:sub>
            <m:r>
              <m:t>T</m:t>
            </m:r>
          </m:sub>
        </m:sSub>
      </m:oMath>
      <w:r>
        <w:t xml:space="preserve">) into within-groups (SS</w:t>
      </w:r>
      <m:oMath>
        <m:sSub>
          <m:e>
            <m:r>
              <m:t>​</m:t>
            </m:r>
          </m:e>
          <m:sub>
            <m:r>
              <m:t>W</m:t>
            </m:r>
          </m:sub>
        </m:sSub>
      </m:oMath>
      <w:r>
        <w:t xml:space="preserve">) and between groups sum-of-squares (SS</w:t>
      </w:r>
      <m:oMath>
        <m:sSub>
          <m:e>
            <m:r>
              <m:t>​</m:t>
            </m:r>
          </m:e>
          <m:sub>
            <m:r>
              <m:t>B</m:t>
            </m:r>
          </m:sub>
        </m:sSub>
      </m:oMath>
      <w:r>
        <w:t xml:space="preserve">).</w:t>
      </w:r>
      <w:r>
        <w:t xml:space="preserve"> </w:t>
      </w:r>
      <w:hyperlink w:anchor="eq-sumsquares">
        <w:r>
          <w:rPr>
            <w:rStyle w:val="Hyperlink"/>
          </w:rPr>
          <w:t xml:space="preserve">Equation 12</w:t>
        </w:r>
      </w:hyperlink>
      <w:r>
        <w:t xml:space="preserve"> </w:t>
      </w:r>
      <w:r>
        <w:t xml:space="preserve">details the estimation of total and within-groups sum-of-squares. Mathematical notation presented here is reproduced from Schneider et al. (2024)</w:t>
      </w:r>
      <w:r>
        <w:t xml:space="preserve"> </w:t>
      </w:r>
      <w:r>
        <w:t xml:space="preserve">(13)</w:t>
      </w:r>
      <w:r>
        <w:t xml:space="preserve"> </w:t>
      </w:r>
      <w:r>
        <w:t xml:space="preserve">for consistency.</w:t>
      </w:r>
    </w:p>
    <w:p>
      <w:pPr>
        <w:pStyle w:val="BodyText"/>
      </w:pPr>
      <w:bookmarkStart w:id="77" w:name="eq-sumsquares"/>
      <m:oMathPara>
        <m:oMathParaPr>
          <m:jc m:val="center"/>
        </m:oMathParaPr>
        <m:oMath>
          <m:r>
            <m:t>S</m:t>
          </m:r>
          <m:sSub>
            <m:e>
              <m:r>
                <m:t>S</m:t>
              </m:r>
            </m:e>
            <m:sub>
              <m:r>
                <m:t>T</m:t>
              </m:r>
            </m:sub>
          </m:sSub>
          <m:r>
            <m:rPr>
              <m:sty m:val="p"/>
            </m:rPr>
            <m:t>=</m:t>
          </m:r>
          <m:f>
            <m:fPr>
              <m:type m:val="bar"/>
            </m:fPr>
            <m:num>
              <m:r>
                <m:t>1</m:t>
              </m:r>
            </m:num>
            <m:den>
              <m:r>
                <m:t>N</m:t>
              </m:r>
            </m:den>
          </m:f>
          <m:nary>
            <m:naryPr>
              <m:chr m:val="∑"/>
              <m:limLoc m:val="undOvr"/>
              <m:subHide m:val="off"/>
              <m:supHide m:val="off"/>
            </m:naryPr>
            <m:sub>
              <m:r>
                <m:t>i</m:t>
              </m:r>
              <m:r>
                <m:rPr>
                  <m:sty m:val="p"/>
                </m:rPr>
                <m:t>=</m:t>
              </m:r>
              <m:r>
                <m:t>1</m:t>
              </m:r>
            </m:sub>
            <m:sup>
              <m:r>
                <m:t>N</m:t>
              </m:r>
              <m:r>
                <m:rPr>
                  <m:sty m:val="p"/>
                </m:rPr>
                <m:t>−</m:t>
              </m:r>
              <m:r>
                <m:t>1</m:t>
              </m:r>
            </m:sup>
            <m:e>
              <m:nary>
                <m:naryPr>
                  <m:chr m:val="∑"/>
                  <m:limLoc m:val="undOvr"/>
                  <m:subHide m:val="off"/>
                  <m:supHide m:val="off"/>
                </m:naryPr>
                <m:sub>
                  <m:r>
                    <m:t>j</m:t>
                  </m:r>
                  <m:r>
                    <m:rPr>
                      <m:sty m:val="p"/>
                    </m:rPr>
                    <m:t>=</m:t>
                  </m:r>
                  <m:r>
                    <m:t>i</m:t>
                  </m:r>
                  <m:r>
                    <m:rPr>
                      <m:sty m:val="p"/>
                    </m:rPr>
                    <m:t>+</m:t>
                  </m:r>
                  <m:r>
                    <m:t>1</m:t>
                  </m:r>
                </m:sub>
                <m:sup>
                  <m:r>
                    <m:t>N</m:t>
                  </m:r>
                </m:sup>
                <m:e>
                  <m:r>
                    <m:t>d</m:t>
                  </m:r>
                </m:e>
              </m:nary>
            </m:e>
          </m:nary>
          <m:sSup>
            <m:e>
              <m:d>
                <m:dPr>
                  <m:begChr m:val="("/>
                  <m:endChr m:val=")"/>
                  <m:sepChr m:val=""/>
                  <m:grow/>
                </m:dPr>
                <m:e>
                  <m:r>
                    <m:t>i</m:t>
                  </m:r>
                  <m:r>
                    <m:rPr>
                      <m:sty m:val="p"/>
                    </m:rPr>
                    <m:t>,</m:t>
                  </m:r>
                  <m:r>
                    <m:t>j</m:t>
                  </m:r>
                </m:e>
              </m:d>
            </m:e>
            <m:sup>
              <m:r>
                <m:t>2</m:t>
              </m:r>
            </m:sup>
          </m:sSup>
          <m:r>
            <m:rPr>
              <m:sty m:val="p"/>
            </m:rPr>
            <m:t>;</m:t>
          </m:r>
          <m:r>
            <m:t> </m:t>
          </m:r>
          <m:r>
            <m:t>S</m:t>
          </m:r>
          <m:sSub>
            <m:e>
              <m:r>
                <m:t>S</m:t>
              </m:r>
            </m:e>
            <m:sub>
              <m:r>
                <m:t>W</m:t>
              </m:r>
            </m:sub>
          </m:sSub>
          <m:r>
            <m:rPr>
              <m:sty m:val="p"/>
            </m:rPr>
            <m:t>=</m:t>
          </m:r>
          <m:nary>
            <m:naryPr>
              <m:chr m:val="∑"/>
              <m:limLoc m:val="undOvr"/>
              <m:subHide m:val="off"/>
              <m:supHide m:val="off"/>
            </m:naryPr>
            <m:sub>
              <m:r>
                <m:t>i</m:t>
              </m:r>
              <m:r>
                <m:rPr>
                  <m:sty m:val="p"/>
                </m:rPr>
                <m:t>=</m:t>
              </m:r>
              <m:r>
                <m:t>1</m:t>
              </m:r>
            </m:sub>
            <m:sup>
              <m:r>
                <m:t>N</m:t>
              </m:r>
              <m:r>
                <m:rPr>
                  <m:sty m:val="p"/>
                </m:rPr>
                <m:t>−</m:t>
              </m:r>
              <m:r>
                <m:t>1</m:t>
              </m:r>
            </m:sup>
            <m:e>
              <m:nary>
                <m:naryPr>
                  <m:chr m:val="∑"/>
                  <m:limLoc m:val="undOvr"/>
                  <m:subHide m:val="off"/>
                  <m:supHide m:val="off"/>
                </m:naryPr>
                <m:sub>
                  <m:r>
                    <m:t>j</m:t>
                  </m:r>
                  <m:r>
                    <m:rPr>
                      <m:sty m:val="p"/>
                    </m:rPr>
                    <m:t>=</m:t>
                  </m:r>
                  <m:r>
                    <m:t>i</m:t>
                  </m:r>
                  <m:r>
                    <m:rPr>
                      <m:sty m:val="p"/>
                    </m:rPr>
                    <m:t>+</m:t>
                  </m:r>
                  <m:r>
                    <m:t>1</m:t>
                  </m:r>
                </m:sub>
                <m:sup>
                  <m:r>
                    <m:t>N</m:t>
                  </m:r>
                </m:sup>
                <m:e>
                  <m:r>
                    <m:t>d</m:t>
                  </m:r>
                </m:e>
              </m:nary>
            </m:e>
          </m:nary>
          <m:sSup>
            <m:e>
              <m:d>
                <m:dPr>
                  <m:begChr m:val="("/>
                  <m:endChr m:val=")"/>
                  <m:sepChr m:val=""/>
                  <m:grow/>
                </m:dPr>
                <m:e>
                  <m:r>
                    <m:t>i</m:t>
                  </m:r>
                  <m:r>
                    <m:rPr>
                      <m:sty m:val="p"/>
                    </m:rPr>
                    <m:t>,</m:t>
                  </m:r>
                  <m:r>
                    <m:t>j</m:t>
                  </m:r>
                </m:e>
              </m:d>
            </m:e>
            <m:sup>
              <m:r>
                <m:t>2</m:t>
              </m:r>
            </m:sup>
          </m:sSup>
          <m:sSubSup>
            <m:e>
              <m:r>
                <m:t>ϵ</m:t>
              </m:r>
            </m:e>
            <m:sub>
              <m:r>
                <m:t>i</m:t>
              </m:r>
              <m:r>
                <m:t>j</m:t>
              </m:r>
            </m:sub>
            <m:sup>
              <m:r>
                <m:rPr>
                  <m:sty m:val="p"/>
                </m:rPr>
                <m:t>ℓ</m:t>
              </m:r>
            </m:sup>
          </m:sSubSup>
          <m:r>
            <m:rPr>
              <m:sty m:val="p"/>
            </m:rPr>
            <m:t>/</m:t>
          </m:r>
          <m:sSub>
            <m:e>
              <m:r>
                <m:t>n</m:t>
              </m:r>
            </m:e>
            <m:sub>
              <m:r>
                <m:rPr>
                  <m:sty m:val="p"/>
                </m:rPr>
                <m:t>ℓ</m:t>
              </m:r>
            </m:sub>
          </m:sSub>
          <m:r>
            <m:t>  </m:t>
          </m:r>
          <m:d>
            <m:dPr>
              <m:begChr m:val="("/>
              <m:endChr m:val=")"/>
              <m:sepChr m:val=""/>
              <m:grow/>
            </m:dPr>
            <m:e>
              <m:r>
                <m:t>12</m:t>
              </m:r>
            </m:e>
          </m:d>
        </m:oMath>
      </m:oMathPara>
      <w:bookmarkEnd w:id="77"/>
    </w:p>
    <w:p>
      <w:pPr>
        <w:pStyle w:val="FirstParagraph"/>
      </w:pPr>
      <w:r>
        <w:t xml:space="preserve">where N is the total sample size (=300),</w:t>
      </w:r>
      <w:r>
        <w:t xml:space="preserve"> </w:t>
      </w:r>
      <m:oMath>
        <m:r>
          <m:t>d</m:t>
        </m:r>
        <m:sSup>
          <m:e>
            <m:d>
              <m:dPr>
                <m:begChr m:val="("/>
                <m:endChr m:val=")"/>
                <m:sepChr m:val=""/>
                <m:grow/>
              </m:dPr>
              <m:e>
                <m:r>
                  <m:t>i</m:t>
                </m:r>
                <m:r>
                  <m:rPr>
                    <m:sty m:val="p"/>
                  </m:rPr>
                  <m:t>,</m:t>
                </m:r>
                <m:r>
                  <m:t>j</m:t>
                </m:r>
              </m:e>
            </m:d>
          </m:e>
          <m:sup>
            <m:r>
              <m:t>2</m:t>
            </m:r>
          </m:sup>
        </m:sSup>
      </m:oMath>
      <w:r>
        <w:t xml:space="preserve"> </w:t>
      </w:r>
      <w:r>
        <w:t xml:space="preserve">is the squared distance between the PUFs of participants</w:t>
      </w:r>
      <w:r>
        <w:t xml:space="preserve"> </w:t>
      </w:r>
      <m:oMath>
        <m:r>
          <m:t>i</m:t>
        </m:r>
      </m:oMath>
      <w:r>
        <w:t xml:space="preserve"> </w:t>
      </w:r>
      <w:r>
        <w:t xml:space="preserve">and</w:t>
      </w:r>
      <w:r>
        <w:t xml:space="preserve"> </w:t>
      </w:r>
      <m:oMath>
        <m:r>
          <m:t>j</m:t>
        </m:r>
      </m:oMath>
      <w:r>
        <w:t xml:space="preserve">,</w:t>
      </w:r>
      <w:r>
        <w:t xml:space="preserve"> </w:t>
      </w:r>
      <m:oMath>
        <m:sSub>
          <m:e>
            <m:r>
              <m:t>ϵ</m:t>
            </m:r>
          </m:e>
          <m:sub>
            <m:r>
              <m:t>i</m:t>
            </m:r>
            <m:r>
              <m:rPr>
                <m:sty m:val="p"/>
              </m:rPr>
              <m:t>,</m:t>
            </m:r>
            <m:r>
              <m:t>j</m:t>
            </m:r>
          </m:sub>
        </m:sSub>
      </m:oMath>
      <w:r>
        <w:t xml:space="preserve"> </w:t>
      </w:r>
      <w:r>
        <w:t xml:space="preserve">indicator which is 1, if participants</w:t>
      </w:r>
      <w:r>
        <w:t xml:space="preserve"> </w:t>
      </w:r>
      <m:oMath>
        <m:r>
          <m:t>i</m:t>
        </m:r>
      </m:oMath>
      <w:r>
        <w:t xml:space="preserve"> </w:t>
      </w:r>
      <w:r>
        <w:t xml:space="preserve">and</w:t>
      </w:r>
      <w:r>
        <w:t xml:space="preserve"> </w:t>
      </w:r>
      <m:oMath>
        <m:r>
          <m:t>j</m:t>
        </m:r>
      </m:oMath>
      <w:r>
        <w:t xml:space="preserve"> </w:t>
      </w:r>
      <w:r>
        <w:t xml:space="preserve">belong to the same group, and 0 if they do not, and</w:t>
      </w:r>
      <w:r>
        <w:t xml:space="preserve"> </w:t>
      </w:r>
      <m:oMath>
        <m:sSub>
          <m:e>
            <m:r>
              <m:t>n</m:t>
            </m:r>
          </m:e>
          <m:sub>
            <m:r>
              <m:rPr>
                <m:sty m:val="p"/>
              </m:rPr>
              <m:t>ℓ</m:t>
            </m:r>
          </m:sub>
        </m:sSub>
      </m:oMath>
      <w:r>
        <w:t xml:space="preserve"> </w:t>
      </w:r>
      <w:r>
        <w:t xml:space="preserve">is the size for group</w:t>
      </w:r>
      <w:r>
        <w:t xml:space="preserve"> </w:t>
      </w:r>
      <m:oMath>
        <m:r>
          <m:rPr>
            <m:sty m:val="p"/>
          </m:rPr>
          <m:t>ℓ</m:t>
        </m:r>
      </m:oMath>
      <w:r>
        <w:t xml:space="preserve">. Then, SS</w:t>
      </w:r>
      <m:oMath>
        <m:sSub>
          <m:e>
            <m:r>
              <m:t>​</m:t>
            </m:r>
          </m:e>
          <m:sub>
            <m:r>
              <m:t>B</m:t>
            </m:r>
          </m:sub>
        </m:sSub>
      </m:oMath>
      <w:r>
        <w:t xml:space="preserve"> </w:t>
      </w:r>
      <w:r>
        <w:t xml:space="preserve">can then be calculated as SS</w:t>
      </w:r>
      <m:oMath>
        <m:sSub>
          <m:e>
            <m:r>
              <m:t>​</m:t>
            </m:r>
          </m:e>
          <m:sub>
            <m:r>
              <m:t>B</m:t>
            </m:r>
          </m:sub>
        </m:sSub>
      </m:oMath>
      <w:r>
        <w:t xml:space="preserve"> </w:t>
      </w:r>
      <w:r>
        <w:t xml:space="preserve">= SS</w:t>
      </w:r>
      <m:oMath>
        <m:sSub>
          <m:e>
            <m:r>
              <m:t>​</m:t>
            </m:r>
          </m:e>
          <m:sub>
            <m:r>
              <m:t>T</m:t>
            </m:r>
          </m:sub>
        </m:sSub>
      </m:oMath>
      <w:r>
        <w:t xml:space="preserve"> </w:t>
      </w:r>
      <w:r>
        <w:t xml:space="preserve">– SS</w:t>
      </w:r>
      <m:oMath>
        <m:sSub>
          <m:e>
            <m:r>
              <m:t>​</m:t>
            </m:r>
          </m:e>
          <m:sub>
            <m:r>
              <m:t>W</m:t>
            </m:r>
          </m:sub>
        </m:sSub>
      </m:oMath>
      <w:r>
        <w:t xml:space="preserve">, which allows calculating the pseudo F statistic for</w:t>
      </w:r>
      <w:r>
        <w:t xml:space="preserve"> </w:t>
      </w:r>
      <m:oMath>
        <m:r>
          <m:t>p</m:t>
        </m:r>
      </m:oMath>
      <w:r>
        <w:t xml:space="preserve"> </w:t>
      </w:r>
      <w:r>
        <w:t xml:space="preserve">groups:</w:t>
      </w:r>
    </w:p>
    <w:p>
      <w:pPr>
        <w:pStyle w:val="BodyText"/>
      </w:pPr>
      <w:bookmarkStart w:id="78" w:name="eq-ssb"/>
      <m:oMathPara>
        <m:oMathParaPr>
          <m:jc m:val="center"/>
        </m:oMathParaPr>
        <m:oMath>
          <m:r>
            <m:t>F</m:t>
          </m:r>
          <m:r>
            <m:rPr>
              <m:sty m:val="p"/>
            </m:rPr>
            <m:t>=</m:t>
          </m:r>
          <m:f>
            <m:fPr>
              <m:type m:val="bar"/>
            </m:fPr>
            <m:num>
              <m:d>
                <m:dPr>
                  <m:begChr m:val="("/>
                  <m:endChr m:val=")"/>
                  <m:sepChr m:val=""/>
                  <m:grow/>
                </m:dPr>
                <m:e>
                  <m:f>
                    <m:fPr>
                      <m:type m:val="bar"/>
                    </m:fPr>
                    <m:num>
                      <m:r>
                        <m:t>S</m:t>
                      </m:r>
                      <m:sSub>
                        <m:e>
                          <m:r>
                            <m:t>S</m:t>
                          </m:r>
                        </m:e>
                        <m:sub>
                          <m:r>
                            <m:t>B</m:t>
                          </m:r>
                        </m:sub>
                      </m:sSub>
                    </m:num>
                    <m:den>
                      <m:r>
                        <m:t>p</m:t>
                      </m:r>
                      <m:r>
                        <m:rPr>
                          <m:sty m:val="p"/>
                        </m:rPr>
                        <m:t>−</m:t>
                      </m:r>
                      <m:r>
                        <m:t>1</m:t>
                      </m:r>
                    </m:den>
                  </m:f>
                </m:e>
              </m:d>
            </m:num>
            <m:den>
              <m:d>
                <m:dPr>
                  <m:begChr m:val="("/>
                  <m:endChr m:val=")"/>
                  <m:sepChr m:val=""/>
                  <m:grow/>
                </m:dPr>
                <m:e>
                  <m:f>
                    <m:fPr>
                      <m:type m:val="bar"/>
                    </m:fPr>
                    <m:num>
                      <m:r>
                        <m:t>S</m:t>
                      </m:r>
                      <m:sSub>
                        <m:e>
                          <m:r>
                            <m:t>S</m:t>
                          </m:r>
                        </m:e>
                        <m:sub>
                          <m:r>
                            <m:t>W</m:t>
                          </m:r>
                        </m:sub>
                      </m:sSub>
                    </m:num>
                    <m:den>
                      <m:r>
                        <m:t>N</m:t>
                      </m:r>
                      <m:r>
                        <m:rPr>
                          <m:sty m:val="p"/>
                        </m:rPr>
                        <m:t>−</m:t>
                      </m:r>
                      <m:r>
                        <m:t>p</m:t>
                      </m:r>
                    </m:den>
                  </m:f>
                </m:e>
              </m:d>
            </m:den>
          </m:f>
          <m:r>
            <m:t>  </m:t>
          </m:r>
          <m:d>
            <m:dPr>
              <m:begChr m:val="("/>
              <m:endChr m:val=")"/>
              <m:sepChr m:val=""/>
              <m:grow/>
            </m:dPr>
            <m:e>
              <m:r>
                <m:t>13</m:t>
              </m:r>
            </m:e>
          </m:d>
        </m:oMath>
      </m:oMathPara>
      <w:bookmarkEnd w:id="78"/>
    </w:p>
    <w:p>
      <w:pPr>
        <w:pStyle w:val="FirstParagraph"/>
      </w:pPr>
      <w:r>
        <w:t xml:space="preserve">Further details about the mathematical and statistical properties of PERMANOVA are available elsewhere</w:t>
      </w:r>
      <w:r>
        <w:t xml:space="preserve"> </w:t>
      </w:r>
      <w:r>
        <w:t xml:space="preserve">(13–15)</w:t>
      </w:r>
      <w:r>
        <w:t xml:space="preserve">. In this study, we used PERMANOVA to explore the variability in WAItE health state preferences (individual value sets) between various subgroups. A multivariate PERMANOVA model was estimated with subgroups of: age, gender, self-reported weight status, education, employment status and ethncity.</w:t>
      </w:r>
    </w:p>
    <w:bookmarkEnd w:id="79"/>
    <w:bookmarkStart w:id="80" w:name="sensitivity-analysis"/>
    <w:p>
      <w:pPr>
        <w:pStyle w:val="Heading2"/>
      </w:pPr>
      <w:r>
        <w:t xml:space="preserve">2.6 Sensitivity analysis</w:t>
      </w:r>
    </w:p>
    <w:p>
      <w:pPr>
        <w:pStyle w:val="FirstParagraph"/>
      </w:pPr>
      <w:r>
        <w:t xml:space="preserve">In an experimental sensitivity analysis, preference heterogeneity was assessed using EUD estimated based on individual’s personal utility functions anchored using the social PITS utility value (henceforth referred to as EUD2). This differed to prior preference heterogeneity estimation as individual variation in PITS utility values were not included in the EUD2 estimation. EUD2 was entirely composed by differences in level ratings and attribute weights. Further details on the derivation of EUD2 are presented in</w:t>
      </w:r>
      <w:r>
        <w:t xml:space="preserve"> </w:t>
      </w:r>
      <w:hyperlink w:anchor="sec-appendix1">
        <w:r>
          <w:rPr>
            <w:rStyle w:val="Hyperlink"/>
          </w:rPr>
          <w:t xml:space="preserve">Section 4.1.1</w:t>
        </w:r>
      </w:hyperlink>
      <w:r>
        <w:t xml:space="preserve">.</w:t>
      </w:r>
    </w:p>
    <w:bookmarkEnd w:id="80"/>
    <w:bookmarkEnd w:id="81"/>
    <w:bookmarkStart w:id="118" w:name="results"/>
    <w:p>
      <w:pPr>
        <w:pStyle w:val="Heading1"/>
      </w:pPr>
      <w:r>
        <w:t xml:space="preserve">3. Results</w:t>
      </w:r>
    </w:p>
    <w:bookmarkStart w:id="82" w:name="study-participants"/>
    <w:p>
      <w:pPr>
        <w:pStyle w:val="Heading2"/>
      </w:pPr>
      <w:r>
        <w:t xml:space="preserve">3.1 Study participants</w:t>
      </w:r>
    </w:p>
    <w:p>
      <w:pPr>
        <w:pStyle w:val="FirstParagraph"/>
      </w:pPr>
      <w:r>
        <w:t xml:space="preserve">A sample of 334 individuals were approached to participate in the study via the survey company</w:t>
      </w:r>
      <w:r>
        <w:t xml:space="preserve"> </w:t>
      </w:r>
      <w:hyperlink r:id="rId70">
        <w:r>
          <w:rPr>
            <w:rStyle w:val="Hyperlink"/>
          </w:rPr>
          <w:t xml:space="preserve">Prolific</w:t>
        </w:r>
      </w:hyperlink>
      <w:r>
        <w:t xml:space="preserve">. Individuals that successfully inputted their unique Prolific ID and obtained a correct completion code from the end of the study were included in the analysis sample and received a small payment (£2.50) for their participation. Seven participants were excluded from the study as they had an incorrect completion code and did not enter the correct unique Prolific ID. Therefore no data was available on those seven participants and so they were excluded from the analysis. An additional participant was excluded from the analysis due to completing the survey in eighteen seconds (well under the prespecified minimum time limit of 2 minutes). Two respondents timed-out while completing the survey and were therefore not included. Twenty-four individuals chose not complete the study (referred to by Prolific as</w:t>
      </w:r>
      <w:r>
        <w:t xml:space="preserve"> </w:t>
      </w:r>
      <w:r>
        <w:t xml:space="preserve">‘</w:t>
      </w:r>
      <w:r>
        <w:t xml:space="preserve">returned</w:t>
      </w:r>
      <w:r>
        <w:t xml:space="preserve">’</w:t>
      </w:r>
      <w:r>
        <w:t xml:space="preserve"> </w:t>
      </w:r>
      <w:r>
        <w:t xml:space="preserve">participants). This left an analysis sample of N=300 participants who successfully completed the survey. A representative sample based on UK census data was obtained from Prolific. A summary of demographic information collected in the OPUF are presented in Table</w:t>
      </w:r>
      <w:r>
        <w:t xml:space="preserve"> </w:t>
      </w:r>
      <w:r>
        <w:t xml:space="preserve">.</w:t>
      </w:r>
    </w:p>
    <w:bookmarkEnd w:id="82"/>
    <w:bookmarkStart w:id="84" w:name="survey-duration"/>
    <w:p>
      <w:pPr>
        <w:pStyle w:val="Heading2"/>
      </w:pPr>
      <w:r>
        <w:t xml:space="preserve">3.2 Survey duration</w:t>
      </w:r>
    </w:p>
    <w:p>
      <w:pPr>
        <w:pStyle w:val="FirstParagraph"/>
      </w:pPr>
      <w:r>
        <w:t xml:space="preserve">The mean (SD) and median (IQR) survey completion time in minutes was 9.66 (5.85) and 8.15 (5.88; 11.89).</w:t>
      </w:r>
      <w:r>
        <w:t xml:space="preserve"> </w:t>
      </w:r>
      <w:hyperlink w:anchor="tbl-time">
        <w:r>
          <w:rPr>
            <w:rStyle w:val="Hyperlink"/>
          </w:rPr>
          <w:t xml:space="preserve">Table 3</w:t>
        </w:r>
      </w:hyperlink>
      <w:r>
        <w:t xml:space="preserve"> </w:t>
      </w:r>
      <w:r>
        <w:t xml:space="preserve">summarises how much time was spent completing each individual section of the survey.</w:t>
      </w:r>
    </w:p>
    <w:tbl>
      <w:tblPr>
        <w:tblStyle w:val="Table"/>
        <w:tblW w:type="pct" w:w="5000"/>
        <w:tblLayout w:type="fixed"/>
        <w:tblLook w:firstRow="0" w:lastRow="0" w:firstColumn="0" w:lastColumn="0" w:noHBand="0" w:noVBand="0" w:val="0000"/>
      </w:tblPr>
      <w:tblGrid>
        <w:gridCol w:w="7920"/>
      </w:tblGrid>
      <w:tr>
        <w:tc>
          <w:tcPr/>
          <w:bookmarkStart w:id="83" w:name="tbl-time"/>
          <w:p>
            <w:pPr>
              <w:jc w:val="center"/>
            </w:pPr>
            <w:pPr>
              <w:jc w:val="start"/>
              <w:spacing w:before="200"/>
              <w:pStyle w:val="ImageCaption"/>
            </w:pPr>
            <w:r>
              <w:t xml:space="preserve">Table 3: Survey completion times (secs)</w:t>
            </w:r>
          </w:p>
          <w:tbl>
            <w:tblPr>
              <w:tblStyle w:val="Table"/>
              <w:tblW w:type="pct" w:w="5000"/>
              <w:tblLayout w:type="fixed"/>
              <w:tblLook w:firstRow="1" w:lastRow="0" w:firstColumn="0" w:lastColumn="0" w:noHBand="0" w:noVBand="0" w:val="0020"/>
            </w:tblPr>
            <w:tblGrid>
              <w:gridCol w:w="2329"/>
              <w:gridCol w:w="1630"/>
              <w:gridCol w:w="2445"/>
              <w:gridCol w:w="698"/>
              <w:gridCol w:w="815"/>
            </w:tblGrid>
            <w:tr>
              <w:trPr>
                <w:tblHeader w:val="on"/>
              </w:trPr>
              <w:tc>
                <w:tcPr/>
                <w:p>
                  <w:pPr>
                    <w:pStyle w:val="Compact"/>
                    <w:jc w:val="left"/>
                    <w:jc w:val="center"/>
                  </w:pPr>
                  <w:r>
                    <w:t xml:space="preserve">Section</w:t>
                  </w:r>
                </w:p>
              </w:tc>
              <w:tc>
                <w:tcPr/>
                <w:p>
                  <w:pPr>
                    <w:pStyle w:val="Compact"/>
                    <w:jc w:val="left"/>
                    <w:jc w:val="center"/>
                  </w:pPr>
                  <w:r>
                    <w:t xml:space="preserve">Mean (SD)</w:t>
                  </w:r>
                </w:p>
              </w:tc>
              <w:tc>
                <w:tcPr/>
                <w:p>
                  <w:pPr>
                    <w:pStyle w:val="Compact"/>
                    <w:jc w:val="left"/>
                    <w:jc w:val="center"/>
                  </w:pPr>
                  <w:r>
                    <w:t xml:space="preserve">Median (Q1; Q3)</w:t>
                  </w:r>
                </w:p>
              </w:tc>
              <w:tc>
                <w:tcPr/>
                <w:p>
                  <w:pPr>
                    <w:pStyle w:val="Compact"/>
                    <w:jc w:val="left"/>
                    <w:jc w:val="center"/>
                  </w:pPr>
                  <w:r>
                    <w:t xml:space="preserve">Min</w:t>
                  </w:r>
                </w:p>
              </w:tc>
              <w:tc>
                <w:tcPr/>
                <w:p>
                  <w:pPr>
                    <w:pStyle w:val="Compact"/>
                    <w:jc w:val="left"/>
                    <w:jc w:val="center"/>
                  </w:pPr>
                  <w:r>
                    <w:t xml:space="preserve">Max</w:t>
                  </w:r>
                </w:p>
              </w:tc>
            </w:tr>
            <w:tr>
              <w:tc>
                <w:tcPr/>
                <w:p>
                  <w:pPr>
                    <w:pStyle w:val="Compact"/>
                    <w:jc w:val="left"/>
                    <w:jc w:val="center"/>
                  </w:pPr>
                  <w:r>
                    <w:t xml:space="preserve">WAItE</w:t>
                  </w:r>
                </w:p>
              </w:tc>
              <w:tc>
                <w:tcPr/>
                <w:p>
                  <w:pPr>
                    <w:pStyle w:val="Compact"/>
                    <w:jc w:val="left"/>
                    <w:jc w:val="center"/>
                  </w:pPr>
                  <w:r>
                    <w:t xml:space="preserve">73 (90.1)</w:t>
                  </w:r>
                </w:p>
              </w:tc>
              <w:tc>
                <w:tcPr/>
                <w:p>
                  <w:pPr>
                    <w:pStyle w:val="Compact"/>
                    <w:jc w:val="left"/>
                    <w:jc w:val="center"/>
                  </w:pPr>
                  <w:r>
                    <w:t xml:space="preserve">53 (38; 77)</w:t>
                  </w:r>
                </w:p>
              </w:tc>
              <w:tc>
                <w:tcPr/>
                <w:p>
                  <w:pPr>
                    <w:pStyle w:val="Compact"/>
                    <w:jc w:val="left"/>
                    <w:jc w:val="center"/>
                  </w:pPr>
                  <w:r>
                    <w:t xml:space="preserve">10</w:t>
                  </w:r>
                </w:p>
              </w:tc>
              <w:tc>
                <w:tcPr/>
                <w:p>
                  <w:pPr>
                    <w:pStyle w:val="Compact"/>
                    <w:jc w:val="left"/>
                    <w:jc w:val="center"/>
                  </w:pPr>
                  <w:r>
                    <w:t xml:space="preserve">1066</w:t>
                  </w:r>
                </w:p>
              </w:tc>
            </w:tr>
            <w:tr>
              <w:tc>
                <w:tcPr/>
                <w:p>
                  <w:pPr>
                    <w:pStyle w:val="Compact"/>
                    <w:jc w:val="left"/>
                    <w:jc w:val="center"/>
                  </w:pPr>
                  <w:r>
                    <w:t xml:space="preserve">Dimension ranking</w:t>
                  </w:r>
                </w:p>
              </w:tc>
              <w:tc>
                <w:tcPr/>
                <w:p>
                  <w:pPr>
                    <w:pStyle w:val="Compact"/>
                    <w:jc w:val="left"/>
                    <w:jc w:val="center"/>
                  </w:pPr>
                  <w:r>
                    <w:t xml:space="preserve">35.4 (50.6)</w:t>
                  </w:r>
                </w:p>
              </w:tc>
              <w:tc>
                <w:tcPr/>
                <w:p>
                  <w:pPr>
                    <w:pStyle w:val="Compact"/>
                    <w:jc w:val="left"/>
                    <w:jc w:val="center"/>
                  </w:pPr>
                  <w:r>
                    <w:t xml:space="preserve">26 (16; 40)</w:t>
                  </w:r>
                </w:p>
              </w:tc>
              <w:tc>
                <w:tcPr/>
                <w:p>
                  <w:pPr>
                    <w:pStyle w:val="Compact"/>
                    <w:jc w:val="left"/>
                    <w:jc w:val="center"/>
                  </w:pPr>
                  <w:r>
                    <w:t xml:space="preserve">2</w:t>
                  </w:r>
                </w:p>
              </w:tc>
              <w:tc>
                <w:tcPr/>
                <w:p>
                  <w:pPr>
                    <w:pStyle w:val="Compact"/>
                    <w:jc w:val="left"/>
                    <w:jc w:val="center"/>
                  </w:pPr>
                  <w:r>
                    <w:t xml:space="preserve">741</w:t>
                  </w:r>
                </w:p>
              </w:tc>
            </w:tr>
            <w:tr>
              <w:tc>
                <w:tcPr/>
                <w:p>
                  <w:pPr>
                    <w:pStyle w:val="Compact"/>
                    <w:jc w:val="left"/>
                    <w:jc w:val="center"/>
                  </w:pPr>
                  <w:r>
                    <w:t xml:space="preserve">Dimension weighting</w:t>
                  </w:r>
                </w:p>
              </w:tc>
              <w:tc>
                <w:tcPr/>
                <w:p>
                  <w:pPr>
                    <w:pStyle w:val="Compact"/>
                    <w:jc w:val="left"/>
                    <w:jc w:val="center"/>
                  </w:pPr>
                  <w:r>
                    <w:t xml:space="preserve">115.7 (94.9)</w:t>
                  </w:r>
                </w:p>
              </w:tc>
              <w:tc>
                <w:tcPr/>
                <w:p>
                  <w:pPr>
                    <w:pStyle w:val="Compact"/>
                    <w:jc w:val="left"/>
                    <w:jc w:val="center"/>
                  </w:pPr>
                  <w:r>
                    <w:t xml:space="preserve">91.5 (69.8; 142.2)</w:t>
                  </w:r>
                </w:p>
              </w:tc>
              <w:tc>
                <w:tcPr/>
                <w:p>
                  <w:pPr>
                    <w:pStyle w:val="Compact"/>
                    <w:jc w:val="left"/>
                    <w:jc w:val="center"/>
                  </w:pPr>
                  <w:r>
                    <w:t xml:space="preserve">18</w:t>
                  </w:r>
                </w:p>
              </w:tc>
              <w:tc>
                <w:tcPr/>
                <w:p>
                  <w:pPr>
                    <w:pStyle w:val="Compact"/>
                    <w:jc w:val="left"/>
                    <w:jc w:val="center"/>
                  </w:pPr>
                  <w:r>
                    <w:t xml:space="preserve">1380</w:t>
                  </w:r>
                </w:p>
              </w:tc>
            </w:tr>
            <w:tr>
              <w:tc>
                <w:tcPr/>
                <w:p>
                  <w:pPr>
                    <w:pStyle w:val="Compact"/>
                    <w:jc w:val="left"/>
                    <w:jc w:val="center"/>
                  </w:pPr>
                  <w:r>
                    <w:t xml:space="preserve">Level rating</w:t>
                  </w:r>
                </w:p>
              </w:tc>
              <w:tc>
                <w:tcPr/>
                <w:p>
                  <w:pPr>
                    <w:pStyle w:val="Compact"/>
                    <w:jc w:val="left"/>
                    <w:jc w:val="center"/>
                  </w:pPr>
                  <w:r>
                    <w:t xml:space="preserve">220.5 (206.4)</w:t>
                  </w:r>
                </w:p>
              </w:tc>
              <w:tc>
                <w:tcPr/>
                <w:p>
                  <w:pPr>
                    <w:pStyle w:val="Compact"/>
                    <w:jc w:val="left"/>
                    <w:jc w:val="center"/>
                  </w:pPr>
                  <w:r>
                    <w:t xml:space="preserve">171 (119; 249)</w:t>
                  </w:r>
                </w:p>
              </w:tc>
              <w:tc>
                <w:tcPr/>
                <w:p>
                  <w:pPr>
                    <w:pStyle w:val="Compact"/>
                    <w:jc w:val="left"/>
                    <w:jc w:val="center"/>
                  </w:pPr>
                  <w:r>
                    <w:t xml:space="preserve">34</w:t>
                  </w:r>
                </w:p>
              </w:tc>
              <w:tc>
                <w:tcPr/>
                <w:p>
                  <w:pPr>
                    <w:pStyle w:val="Compact"/>
                    <w:jc w:val="left"/>
                    <w:jc w:val="center"/>
                  </w:pPr>
                  <w:r>
                    <w:t xml:space="preserve">2158</w:t>
                  </w:r>
                </w:p>
              </w:tc>
            </w:tr>
            <w:tr>
              <w:tc>
                <w:tcPr/>
                <w:p>
                  <w:pPr>
                    <w:pStyle w:val="Compact"/>
                    <w:jc w:val="left"/>
                    <w:jc w:val="center"/>
                  </w:pPr>
                  <w:r>
                    <w:t xml:space="preserve">PITS vs death</w:t>
                  </w:r>
                </w:p>
              </w:tc>
              <w:tc>
                <w:tcPr/>
                <w:p>
                  <w:pPr>
                    <w:pStyle w:val="Compact"/>
                    <w:jc w:val="left"/>
                    <w:jc w:val="center"/>
                  </w:pPr>
                  <w:r>
                    <w:t xml:space="preserve">25.5 (45.4)</w:t>
                  </w:r>
                </w:p>
              </w:tc>
              <w:tc>
                <w:tcPr/>
                <w:p>
                  <w:pPr>
                    <w:pStyle w:val="Compact"/>
                    <w:jc w:val="left"/>
                    <w:jc w:val="center"/>
                  </w:pPr>
                  <w:r>
                    <w:t xml:space="preserve">16.5 (11; 25.2)</w:t>
                  </w:r>
                </w:p>
              </w:tc>
              <w:tc>
                <w:tcPr/>
                <w:p>
                  <w:pPr>
                    <w:pStyle w:val="Compact"/>
                    <w:jc w:val="left"/>
                    <w:jc w:val="center"/>
                  </w:pPr>
                  <w:r>
                    <w:t xml:space="preserve">4</w:t>
                  </w:r>
                </w:p>
              </w:tc>
              <w:tc>
                <w:tcPr/>
                <w:p>
                  <w:pPr>
                    <w:pStyle w:val="Compact"/>
                    <w:jc w:val="left"/>
                    <w:jc w:val="center"/>
                  </w:pPr>
                  <w:r>
                    <w:t xml:space="preserve">620</w:t>
                  </w:r>
                </w:p>
              </w:tc>
            </w:tr>
            <w:tr>
              <w:tc>
                <w:tcPr/>
                <w:p>
                  <w:pPr>
                    <w:pStyle w:val="Compact"/>
                    <w:jc w:val="left"/>
                    <w:jc w:val="center"/>
                  </w:pPr>
                  <w:r>
                    <w:t xml:space="preserve">PITS-VAS</w:t>
                  </w:r>
                </w:p>
              </w:tc>
              <w:tc>
                <w:tcPr/>
                <w:p>
                  <w:pPr>
                    <w:pStyle w:val="Compact"/>
                    <w:jc w:val="left"/>
                    <w:jc w:val="center"/>
                  </w:pPr>
                  <w:r>
                    <w:t xml:space="preserve">37.3 (39.2)</w:t>
                  </w:r>
                </w:p>
              </w:tc>
              <w:tc>
                <w:tcPr/>
                <w:p>
                  <w:pPr>
                    <w:pStyle w:val="Compact"/>
                    <w:jc w:val="left"/>
                    <w:jc w:val="center"/>
                  </w:pPr>
                  <w:r>
                    <w:t xml:space="preserve">29 (21; 45)</w:t>
                  </w:r>
                </w:p>
              </w:tc>
              <w:tc>
                <w:tcPr/>
                <w:p>
                  <w:pPr>
                    <w:pStyle w:val="Compact"/>
                    <w:jc w:val="left"/>
                    <w:jc w:val="center"/>
                  </w:pPr>
                  <w:r>
                    <w:t xml:space="preserve">5</w:t>
                  </w:r>
                </w:p>
              </w:tc>
              <w:tc>
                <w:tcPr/>
                <w:p>
                  <w:pPr>
                    <w:pStyle w:val="Compact"/>
                    <w:jc w:val="left"/>
                    <w:jc w:val="center"/>
                  </w:pPr>
                  <w:r>
                    <w:t xml:space="preserve">605</w:t>
                  </w:r>
                </w:p>
              </w:tc>
            </w:tr>
            <w:tr>
              <w:tc>
                <w:tcPr/>
                <w:p>
                  <w:pPr>
                    <w:pStyle w:val="Compact"/>
                    <w:jc w:val="left"/>
                    <w:jc w:val="center"/>
                  </w:pPr>
                  <w:r>
                    <w:t xml:space="preserve">PITS-VAS</w:t>
                  </w:r>
                </w:p>
              </w:tc>
              <w:tc>
                <w:tcPr/>
                <w:p>
                  <w:pPr>
                    <w:pStyle w:val="Compact"/>
                    <w:jc w:val="left"/>
                    <w:jc w:val="center"/>
                  </w:pPr>
                  <w:r>
                    <w:t xml:space="preserve">37.3 (39.2)</w:t>
                  </w:r>
                </w:p>
              </w:tc>
              <w:tc>
                <w:tcPr/>
                <w:p>
                  <w:pPr>
                    <w:pStyle w:val="Compact"/>
                    <w:jc w:val="left"/>
                    <w:jc w:val="center"/>
                  </w:pPr>
                  <w:r>
                    <w:t xml:space="preserve">29 (21; 45)</w:t>
                  </w:r>
                </w:p>
              </w:tc>
              <w:tc>
                <w:tcPr/>
                <w:p>
                  <w:pPr>
                    <w:pStyle w:val="Compact"/>
                    <w:jc w:val="left"/>
                    <w:jc w:val="center"/>
                  </w:pPr>
                  <w:r>
                    <w:t xml:space="preserve">5</w:t>
                  </w:r>
                </w:p>
              </w:tc>
              <w:tc>
                <w:tcPr/>
                <w:p>
                  <w:pPr>
                    <w:pStyle w:val="Compact"/>
                    <w:jc w:val="left"/>
                    <w:jc w:val="center"/>
                  </w:pPr>
                  <w:r>
                    <w:t xml:space="preserve">605</w:t>
                  </w:r>
                </w:p>
              </w:tc>
            </w:tr>
            <w:tr>
              <w:tc>
                <w:tcPr/>
                <w:p>
                  <w:pPr>
                    <w:pStyle w:val="Compact"/>
                    <w:jc w:val="left"/>
                    <w:jc w:val="center"/>
                  </w:pPr>
                  <w:r>
                    <w:t xml:space="preserve">Total (secs)</w:t>
                  </w:r>
                </w:p>
              </w:tc>
              <w:tc>
                <w:tcPr/>
                <w:p>
                  <w:pPr>
                    <w:pStyle w:val="Compact"/>
                    <w:jc w:val="left"/>
                    <w:jc w:val="center"/>
                  </w:pPr>
                  <w:r>
                    <w:t xml:space="preserve">579.5 (351.1)</w:t>
                  </w:r>
                </w:p>
              </w:tc>
              <w:tc>
                <w:tcPr/>
                <w:p>
                  <w:pPr>
                    <w:pStyle w:val="Compact"/>
                    <w:jc w:val="left"/>
                    <w:jc w:val="center"/>
                  </w:pPr>
                  <w:r>
                    <w:t xml:space="preserve">489.2 (352.5; 713.4)</w:t>
                  </w:r>
                </w:p>
              </w:tc>
              <w:tc>
                <w:tcPr/>
                <w:p>
                  <w:pPr>
                    <w:pStyle w:val="Compact"/>
                    <w:jc w:val="left"/>
                    <w:jc w:val="center"/>
                  </w:pPr>
                  <w:r>
                    <w:t xml:space="preserve">126.7</w:t>
                  </w:r>
                </w:p>
              </w:tc>
              <w:tc>
                <w:tcPr/>
                <w:p>
                  <w:pPr>
                    <w:pStyle w:val="Compact"/>
                    <w:jc w:val="left"/>
                    <w:jc w:val="center"/>
                  </w:pPr>
                  <w:r>
                    <w:t xml:space="preserve">3738.2</w:t>
                  </w:r>
                </w:p>
              </w:tc>
            </w:tr>
            <w:tr>
              <w:tc>
                <w:tcPr/>
                <w:p>
                  <w:pPr>
                    <w:pStyle w:val="Compact"/>
                    <w:jc w:val="left"/>
                    <w:jc w:val="center"/>
                  </w:pPr>
                  <w:r>
                    <w:t xml:space="preserve">Total (mins)</w:t>
                  </w:r>
                </w:p>
              </w:tc>
              <w:tc>
                <w:tcPr/>
                <w:p>
                  <w:pPr>
                    <w:pStyle w:val="Compact"/>
                    <w:jc w:val="left"/>
                    <w:jc w:val="center"/>
                  </w:pPr>
                  <w:r>
                    <w:t xml:space="preserve">9.66 (5.85)</w:t>
                  </w:r>
                </w:p>
              </w:tc>
              <w:tc>
                <w:tcPr/>
                <w:p>
                  <w:pPr>
                    <w:pStyle w:val="Compact"/>
                    <w:jc w:val="left"/>
                    <w:jc w:val="center"/>
                  </w:pPr>
                  <w:r>
                    <w:t xml:space="preserve">8.15 (5.88; 11.89)</w:t>
                  </w:r>
                </w:p>
              </w:tc>
              <w:tc>
                <w:tcPr/>
                <w:p>
                  <w:pPr>
                    <w:pStyle w:val="Compact"/>
                    <w:jc w:val="left"/>
                    <w:jc w:val="center"/>
                  </w:pPr>
                  <w:r>
                    <w:t xml:space="preserve">2.11</w:t>
                  </w:r>
                </w:p>
              </w:tc>
              <w:tc>
                <w:tcPr/>
                <w:p>
                  <w:pPr>
                    <w:pStyle w:val="Compact"/>
                    <w:jc w:val="left"/>
                    <w:jc w:val="center"/>
                  </w:pPr>
                  <w:r>
                    <w:t xml:space="preserve">62.3</w:t>
                  </w:r>
                </w:p>
              </w:tc>
            </w:tr>
          </w:tbl>
          <w:bookmarkEnd w:id="83"/>
          <w:p/>
        </w:tc>
      </w:tr>
    </w:tbl>
    <w:bookmarkEnd w:id="84"/>
    <w:bookmarkStart w:id="85" w:name="waite-descriptive-system"/>
    <w:p>
      <w:pPr>
        <w:pStyle w:val="Heading2"/>
      </w:pPr>
      <w:r>
        <w:t xml:space="preserve">3.3 WAItE descriptive system</w:t>
      </w:r>
    </w:p>
    <w:p>
      <w:pPr>
        <w:pStyle w:val="FirstParagraph"/>
      </w:pPr>
      <w:r>
        <w:t xml:space="preserve">Responses to the WAItE descriptive system are presented in Table</w:t>
      </w:r>
      <w:r>
        <w:t xml:space="preserve"> </w:t>
      </w:r>
      <w:r>
        <w:t xml:space="preserve">. Feeling tired and avoiding doing sport were the attributes that were most frequently experienced by participants in our analysis sample. WAItE summary statistics were in line with results from previous studies</w:t>
      </w:r>
      <w:r>
        <w:t xml:space="preserve"> </w:t>
      </w:r>
      <w:r>
        <w:t xml:space="preserve">(17)</w:t>
      </w:r>
      <w:r>
        <w:t xml:space="preserve">.</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Participant_Characteristics</w:t>
            </w:r>
          </w:p>
        </w:tc>
        <w:tc>
          <w:tcPr/>
          <w:p>
            <w:pPr>
              <w:pStyle w:val="Compact"/>
              <w:jc w:val="left"/>
            </w:pPr>
            <w:r>
              <w:t xml:space="preserve">N_Percent</w:t>
            </w:r>
          </w:p>
        </w:tc>
      </w:tr>
      <w:tr>
        <w:tc>
          <w:tcPr/>
          <w:p>
            <w:pPr>
              <w:pStyle w:val="Compact"/>
              <w:jc w:val="left"/>
            </w:pPr>
            <w:r>
              <w:t xml:space="preserve">Age</w:t>
            </w:r>
          </w:p>
        </w:tc>
        <w:tc>
          <w:tcPr/>
          <w:p>
            <w:pPr>
              <w:pStyle w:val="Compact"/>
            </w:pPr>
          </w:p>
        </w:tc>
      </w:tr>
      <w:tr>
        <w:tc>
          <w:tcPr/>
          <w:p>
            <w:pPr>
              <w:pStyle w:val="Compact"/>
              <w:jc w:val="left"/>
            </w:pPr>
            <w:r>
              <w:t xml:space="preserve">18-24</w:t>
            </w:r>
          </w:p>
        </w:tc>
        <w:tc>
          <w:tcPr/>
          <w:p>
            <w:pPr>
              <w:pStyle w:val="Compact"/>
              <w:jc w:val="left"/>
            </w:pPr>
            <w:r>
              <w:t xml:space="preserve">32 (10.9%)</w:t>
            </w:r>
          </w:p>
        </w:tc>
      </w:tr>
      <w:tr>
        <w:tc>
          <w:tcPr/>
          <w:p>
            <w:pPr>
              <w:pStyle w:val="Compact"/>
              <w:jc w:val="left"/>
            </w:pPr>
            <w:r>
              <w:t xml:space="preserve">25-34</w:t>
            </w:r>
          </w:p>
        </w:tc>
        <w:tc>
          <w:tcPr/>
          <w:p>
            <w:pPr>
              <w:pStyle w:val="Compact"/>
              <w:jc w:val="left"/>
            </w:pPr>
            <w:r>
              <w:t xml:space="preserve">50 (17%)</w:t>
            </w:r>
          </w:p>
        </w:tc>
      </w:tr>
      <w:tr>
        <w:tc>
          <w:tcPr/>
          <w:p>
            <w:pPr>
              <w:pStyle w:val="Compact"/>
              <w:jc w:val="left"/>
            </w:pPr>
            <w:r>
              <w:t xml:space="preserve">35-44</w:t>
            </w:r>
          </w:p>
        </w:tc>
        <w:tc>
          <w:tcPr/>
          <w:p>
            <w:pPr>
              <w:pStyle w:val="Compact"/>
              <w:jc w:val="left"/>
            </w:pPr>
            <w:r>
              <w:t xml:space="preserve">48 (16.3%)</w:t>
            </w:r>
          </w:p>
        </w:tc>
      </w:tr>
      <w:tr>
        <w:tc>
          <w:tcPr/>
          <w:p>
            <w:pPr>
              <w:pStyle w:val="Compact"/>
              <w:jc w:val="left"/>
            </w:pPr>
            <w:r>
              <w:t xml:space="preserve">45-54</w:t>
            </w:r>
          </w:p>
        </w:tc>
        <w:tc>
          <w:tcPr/>
          <w:p>
            <w:pPr>
              <w:pStyle w:val="Compact"/>
              <w:jc w:val="left"/>
            </w:pPr>
            <w:r>
              <w:t xml:space="preserve">49 (16.7%)</w:t>
            </w:r>
          </w:p>
        </w:tc>
      </w:tr>
      <w:tr>
        <w:tc>
          <w:tcPr/>
          <w:p>
            <w:pPr>
              <w:pStyle w:val="Compact"/>
              <w:jc w:val="left"/>
            </w:pPr>
            <w:r>
              <w:t xml:space="preserve">55-64</w:t>
            </w:r>
          </w:p>
        </w:tc>
        <w:tc>
          <w:tcPr/>
          <w:p>
            <w:pPr>
              <w:pStyle w:val="Compact"/>
              <w:jc w:val="left"/>
            </w:pPr>
            <w:r>
              <w:t xml:space="preserve">81 (27.6%)</w:t>
            </w:r>
          </w:p>
        </w:tc>
      </w:tr>
      <w:tr>
        <w:tc>
          <w:tcPr/>
          <w:p>
            <w:pPr>
              <w:pStyle w:val="Compact"/>
              <w:jc w:val="left"/>
            </w:pPr>
            <w:r>
              <w:t xml:space="preserve">65-90</w:t>
            </w:r>
          </w:p>
        </w:tc>
        <w:tc>
          <w:tcPr/>
          <w:p>
            <w:pPr>
              <w:pStyle w:val="Compact"/>
              <w:jc w:val="left"/>
            </w:pPr>
            <w:r>
              <w:t xml:space="preserve">34 (11.6%)</w:t>
            </w:r>
          </w:p>
        </w:tc>
      </w:tr>
      <w:tr>
        <w:tc>
          <w:tcPr/>
          <w:p>
            <w:pPr>
              <w:pStyle w:val="Compact"/>
              <w:jc w:val="left"/>
            </w:pPr>
            <w:r>
              <w:t xml:space="preserve">Not Stated</w:t>
            </w:r>
          </w:p>
        </w:tc>
        <w:tc>
          <w:tcPr/>
          <w:p>
            <w:pPr>
              <w:pStyle w:val="Compact"/>
              <w:jc w:val="left"/>
            </w:pPr>
            <w:r>
              <w:t xml:space="preserve">6 (2.0%)</w:t>
            </w:r>
          </w:p>
        </w:tc>
      </w:tr>
      <w:tr>
        <w:tc>
          <w:tcPr/>
          <w:p>
            <w:pPr>
              <w:pStyle w:val="Compact"/>
              <w:jc w:val="left"/>
            </w:pPr>
            <w:r>
              <w:t xml:space="preserve">Gender</w:t>
            </w:r>
          </w:p>
        </w:tc>
        <w:tc>
          <w:tcPr/>
          <w:p>
            <w:pPr>
              <w:pStyle w:val="Compact"/>
            </w:pPr>
          </w:p>
        </w:tc>
      </w:tr>
      <w:tr>
        <w:tc>
          <w:tcPr/>
          <w:p>
            <w:pPr>
              <w:pStyle w:val="Compact"/>
              <w:jc w:val="left"/>
            </w:pPr>
            <w:r>
              <w:t xml:space="preserve">Female</w:t>
            </w:r>
          </w:p>
        </w:tc>
        <w:tc>
          <w:tcPr/>
          <w:p>
            <w:pPr>
              <w:pStyle w:val="Compact"/>
              <w:jc w:val="left"/>
            </w:pPr>
            <w:r>
              <w:t xml:space="preserve">154 (51%)</w:t>
            </w:r>
          </w:p>
        </w:tc>
      </w:tr>
      <w:tr>
        <w:tc>
          <w:tcPr/>
          <w:p>
            <w:pPr>
              <w:pStyle w:val="Compact"/>
              <w:jc w:val="left"/>
            </w:pPr>
            <w:r>
              <w:t xml:space="preserve">Male</w:t>
            </w:r>
          </w:p>
        </w:tc>
        <w:tc>
          <w:tcPr/>
          <w:p>
            <w:pPr>
              <w:pStyle w:val="Compact"/>
              <w:jc w:val="left"/>
            </w:pPr>
            <w:r>
              <w:t xml:space="preserve">144 (48%)</w:t>
            </w:r>
          </w:p>
        </w:tc>
      </w:tr>
      <w:tr>
        <w:tc>
          <w:tcPr/>
          <w:p>
            <w:pPr>
              <w:pStyle w:val="Compact"/>
              <w:jc w:val="left"/>
            </w:pPr>
            <w:r>
              <w:t xml:space="preserve">Non-binary</w:t>
            </w:r>
          </w:p>
        </w:tc>
        <w:tc>
          <w:tcPr/>
          <w:p>
            <w:pPr>
              <w:pStyle w:val="Compact"/>
              <w:jc w:val="left"/>
            </w:pPr>
            <w:r>
              <w:t xml:space="preserve">1 (0%)</w:t>
            </w:r>
          </w:p>
        </w:tc>
      </w:tr>
      <w:tr>
        <w:tc>
          <w:tcPr/>
          <w:p>
            <w:pPr>
              <w:pStyle w:val="Compact"/>
              <w:jc w:val="left"/>
            </w:pPr>
            <w:r>
              <w:t xml:space="preserve">Ethnicity</w:t>
            </w:r>
          </w:p>
        </w:tc>
        <w:tc>
          <w:tcPr/>
          <w:p>
            <w:pPr>
              <w:pStyle w:val="Compact"/>
            </w:pPr>
          </w:p>
        </w:tc>
      </w:tr>
      <w:tr>
        <w:tc>
          <w:tcPr/>
          <w:p>
            <w:pPr>
              <w:pStyle w:val="Compact"/>
              <w:jc w:val="left"/>
            </w:pPr>
            <w:r>
              <w:t xml:space="preserve">White</w:t>
            </w:r>
          </w:p>
        </w:tc>
        <w:tc>
          <w:tcPr/>
          <w:p>
            <w:pPr>
              <w:pStyle w:val="Compact"/>
              <w:jc w:val="left"/>
            </w:pPr>
            <w:r>
              <w:t xml:space="preserve">251 (84%)</w:t>
            </w:r>
          </w:p>
        </w:tc>
      </w:tr>
      <w:tr>
        <w:tc>
          <w:tcPr/>
          <w:p>
            <w:pPr>
              <w:pStyle w:val="Compact"/>
              <w:jc w:val="left"/>
            </w:pPr>
            <w:r>
              <w:t xml:space="preserve">Asian</w:t>
            </w:r>
          </w:p>
        </w:tc>
        <w:tc>
          <w:tcPr/>
          <w:p>
            <w:pPr>
              <w:pStyle w:val="Compact"/>
              <w:jc w:val="left"/>
            </w:pPr>
            <w:r>
              <w:t xml:space="preserve">23 (8%)</w:t>
            </w:r>
          </w:p>
        </w:tc>
      </w:tr>
      <w:tr>
        <w:tc>
          <w:tcPr/>
          <w:p>
            <w:pPr>
              <w:pStyle w:val="Compact"/>
              <w:jc w:val="left"/>
            </w:pPr>
            <w:r>
              <w:t xml:space="preserve">Black</w:t>
            </w:r>
          </w:p>
        </w:tc>
        <w:tc>
          <w:tcPr/>
          <w:p>
            <w:pPr>
              <w:pStyle w:val="Compact"/>
              <w:jc w:val="left"/>
            </w:pPr>
            <w:r>
              <w:t xml:space="preserve">11 (4%)</w:t>
            </w:r>
          </w:p>
        </w:tc>
      </w:tr>
      <w:tr>
        <w:tc>
          <w:tcPr/>
          <w:p>
            <w:pPr>
              <w:pStyle w:val="Compact"/>
              <w:jc w:val="left"/>
            </w:pPr>
            <w:r>
              <w:t xml:space="preserve">Mixed</w:t>
            </w:r>
          </w:p>
        </w:tc>
        <w:tc>
          <w:tcPr/>
          <w:p>
            <w:pPr>
              <w:pStyle w:val="Compact"/>
              <w:jc w:val="left"/>
            </w:pPr>
            <w:r>
              <w:t xml:space="preserve">10 (3%)</w:t>
            </w:r>
          </w:p>
        </w:tc>
      </w:tr>
      <w:tr>
        <w:tc>
          <w:tcPr/>
          <w:p>
            <w:pPr>
              <w:pStyle w:val="Compact"/>
              <w:jc w:val="left"/>
            </w:pPr>
            <w:r>
              <w:t xml:space="preserve">Other</w:t>
            </w:r>
          </w:p>
        </w:tc>
        <w:tc>
          <w:tcPr/>
          <w:p>
            <w:pPr>
              <w:pStyle w:val="Compact"/>
              <w:jc w:val="left"/>
            </w:pPr>
            <w:r>
              <w:t xml:space="preserve">5 (2%)</w:t>
            </w:r>
          </w:p>
        </w:tc>
      </w:tr>
      <w:tr>
        <w:tc>
          <w:tcPr/>
          <w:p>
            <w:pPr>
              <w:pStyle w:val="Compact"/>
              <w:jc w:val="left"/>
            </w:pPr>
            <w:r>
              <w:t xml:space="preserve">Weight Status</w:t>
            </w:r>
          </w:p>
        </w:tc>
        <w:tc>
          <w:tcPr/>
          <w:p>
            <w:pPr>
              <w:pStyle w:val="Compact"/>
            </w:pPr>
          </w:p>
        </w:tc>
      </w:tr>
      <w:tr>
        <w:tc>
          <w:tcPr/>
          <w:p>
            <w:pPr>
              <w:pStyle w:val="Compact"/>
              <w:jc w:val="left"/>
            </w:pPr>
            <w:r>
              <w:t xml:space="preserve">Normal</w:t>
            </w:r>
          </w:p>
        </w:tc>
        <w:tc>
          <w:tcPr/>
          <w:p>
            <w:pPr>
              <w:pStyle w:val="Compact"/>
              <w:jc w:val="left"/>
            </w:pPr>
            <w:r>
              <w:t xml:space="preserve">154 (51%)</w:t>
            </w:r>
          </w:p>
        </w:tc>
      </w:tr>
      <w:tr>
        <w:tc>
          <w:tcPr/>
          <w:p>
            <w:pPr>
              <w:pStyle w:val="Compact"/>
              <w:jc w:val="left"/>
            </w:pPr>
            <w:r>
              <w:t xml:space="preserve">Overweight</w:t>
            </w:r>
          </w:p>
        </w:tc>
        <w:tc>
          <w:tcPr/>
          <w:p>
            <w:pPr>
              <w:pStyle w:val="Compact"/>
              <w:jc w:val="left"/>
            </w:pPr>
            <w:r>
              <w:t xml:space="preserve">104 (35%)</w:t>
            </w:r>
          </w:p>
        </w:tc>
      </w:tr>
      <w:tr>
        <w:tc>
          <w:tcPr/>
          <w:p>
            <w:pPr>
              <w:pStyle w:val="Compact"/>
              <w:jc w:val="left"/>
            </w:pPr>
            <w:r>
              <w:t xml:space="preserve">Obese</w:t>
            </w:r>
          </w:p>
        </w:tc>
        <w:tc>
          <w:tcPr/>
          <w:p>
            <w:pPr>
              <w:pStyle w:val="Compact"/>
              <w:jc w:val="left"/>
            </w:pPr>
            <w:r>
              <w:t xml:space="preserve">30 (10%)</w:t>
            </w:r>
          </w:p>
        </w:tc>
      </w:tr>
      <w:tr>
        <w:tc>
          <w:tcPr/>
          <w:p>
            <w:pPr>
              <w:pStyle w:val="Compact"/>
              <w:jc w:val="left"/>
            </w:pPr>
            <w:r>
              <w:t xml:space="preserve">Underweight</w:t>
            </w:r>
          </w:p>
        </w:tc>
        <w:tc>
          <w:tcPr/>
          <w:p>
            <w:pPr>
              <w:pStyle w:val="Compact"/>
              <w:jc w:val="left"/>
            </w:pPr>
            <w:r>
              <w:t xml:space="preserve">8 (3%)</w:t>
            </w:r>
          </w:p>
        </w:tc>
      </w:tr>
      <w:tr>
        <w:tc>
          <w:tcPr/>
          <w:p>
            <w:pPr>
              <w:pStyle w:val="Compact"/>
              <w:jc w:val="left"/>
            </w:pPr>
            <w:r>
              <w:t xml:space="preserve">Prefer not to say</w:t>
            </w:r>
          </w:p>
        </w:tc>
        <w:tc>
          <w:tcPr/>
          <w:p>
            <w:pPr>
              <w:pStyle w:val="Compact"/>
              <w:jc w:val="left"/>
            </w:pPr>
            <w:r>
              <w:t xml:space="preserve">4 (1%)</w:t>
            </w:r>
          </w:p>
        </w:tc>
      </w:tr>
      <w:tr>
        <w:tc>
          <w:tcPr/>
          <w:p>
            <w:pPr>
              <w:pStyle w:val="Compact"/>
              <w:jc w:val="left"/>
            </w:pPr>
            <w:r>
              <w:t xml:space="preserve">Education</w:t>
            </w:r>
          </w:p>
        </w:tc>
        <w:tc>
          <w:tcPr/>
          <w:p>
            <w:pPr>
              <w:pStyle w:val="Compact"/>
            </w:pPr>
          </w:p>
        </w:tc>
      </w:tr>
      <w:tr>
        <w:tc>
          <w:tcPr/>
          <w:p>
            <w:pPr>
              <w:pStyle w:val="Compact"/>
              <w:jc w:val="left"/>
            </w:pPr>
            <w:r>
              <w:t xml:space="preserve">Degree</w:t>
            </w:r>
          </w:p>
        </w:tc>
        <w:tc>
          <w:tcPr/>
          <w:p>
            <w:pPr>
              <w:pStyle w:val="Compact"/>
              <w:jc w:val="left"/>
            </w:pPr>
            <w:r>
              <w:t xml:space="preserve">147 (49%)</w:t>
            </w:r>
          </w:p>
        </w:tc>
      </w:tr>
      <w:tr>
        <w:tc>
          <w:tcPr/>
          <w:p>
            <w:pPr>
              <w:pStyle w:val="Compact"/>
              <w:jc w:val="left"/>
            </w:pPr>
            <w:r>
              <w:t xml:space="preserve">A Level</w:t>
            </w:r>
          </w:p>
        </w:tc>
        <w:tc>
          <w:tcPr/>
          <w:p>
            <w:pPr>
              <w:pStyle w:val="Compact"/>
              <w:jc w:val="left"/>
            </w:pPr>
            <w:r>
              <w:t xml:space="preserve">64 (21%)</w:t>
            </w:r>
          </w:p>
        </w:tc>
      </w:tr>
      <w:tr>
        <w:tc>
          <w:tcPr/>
          <w:p>
            <w:pPr>
              <w:pStyle w:val="Compact"/>
              <w:jc w:val="left"/>
            </w:pPr>
            <w:r>
              <w:t xml:space="preserve">Higher Education</w:t>
            </w:r>
          </w:p>
        </w:tc>
        <w:tc>
          <w:tcPr/>
          <w:p>
            <w:pPr>
              <w:pStyle w:val="Compact"/>
              <w:jc w:val="left"/>
            </w:pPr>
            <w:r>
              <w:t xml:space="preserve">46 (15%)</w:t>
            </w:r>
          </w:p>
        </w:tc>
      </w:tr>
      <w:tr>
        <w:tc>
          <w:tcPr/>
          <w:p>
            <w:pPr>
              <w:pStyle w:val="Compact"/>
              <w:jc w:val="left"/>
            </w:pPr>
            <w:r>
              <w:t xml:space="preserve">Other</w:t>
            </w:r>
          </w:p>
        </w:tc>
        <w:tc>
          <w:tcPr/>
          <w:p>
            <w:pPr>
              <w:pStyle w:val="Compact"/>
              <w:jc w:val="left"/>
            </w:pPr>
            <w:r>
              <w:t xml:space="preserve">20 (7%)</w:t>
            </w:r>
          </w:p>
        </w:tc>
      </w:tr>
      <w:tr>
        <w:tc>
          <w:tcPr/>
          <w:p>
            <w:pPr>
              <w:pStyle w:val="Compact"/>
              <w:jc w:val="left"/>
            </w:pPr>
            <w:r>
              <w:t xml:space="preserve">GCSE A-C</w:t>
            </w:r>
          </w:p>
        </w:tc>
        <w:tc>
          <w:tcPr/>
          <w:p>
            <w:pPr>
              <w:pStyle w:val="Compact"/>
              <w:jc w:val="left"/>
            </w:pPr>
            <w:r>
              <w:t xml:space="preserve">18 (6%)</w:t>
            </w:r>
          </w:p>
        </w:tc>
      </w:tr>
      <w:tr>
        <w:tc>
          <w:tcPr/>
          <w:p>
            <w:pPr>
              <w:pStyle w:val="Compact"/>
              <w:jc w:val="left"/>
            </w:pPr>
            <w:r>
              <w:t xml:space="preserve">GCSE D-G</w:t>
            </w:r>
          </w:p>
        </w:tc>
        <w:tc>
          <w:tcPr/>
          <w:p>
            <w:pPr>
              <w:pStyle w:val="Compact"/>
              <w:jc w:val="left"/>
            </w:pPr>
            <w:r>
              <w:t xml:space="preserve">5 (2%)</w:t>
            </w:r>
          </w:p>
        </w:tc>
      </w:tr>
      <w:tr>
        <w:tc>
          <w:tcPr/>
          <w:p>
            <w:pPr>
              <w:pStyle w:val="Compact"/>
              <w:jc w:val="left"/>
            </w:pPr>
            <w:r>
              <w:t xml:space="preserve">Occupation</w:t>
            </w:r>
          </w:p>
        </w:tc>
        <w:tc>
          <w:tcPr/>
          <w:p>
            <w:pPr>
              <w:pStyle w:val="Compact"/>
            </w:pPr>
          </w:p>
        </w:tc>
      </w:tr>
      <w:tr>
        <w:tc>
          <w:tcPr/>
          <w:p>
            <w:pPr>
              <w:pStyle w:val="Compact"/>
              <w:jc w:val="left"/>
            </w:pPr>
            <w:r>
              <w:t xml:space="preserve">Full-time</w:t>
            </w:r>
          </w:p>
        </w:tc>
        <w:tc>
          <w:tcPr/>
          <w:p>
            <w:pPr>
              <w:pStyle w:val="Compact"/>
              <w:jc w:val="left"/>
            </w:pPr>
            <w:r>
              <w:t xml:space="preserve">130 (43%)</w:t>
            </w:r>
          </w:p>
        </w:tc>
      </w:tr>
      <w:tr>
        <w:tc>
          <w:tcPr/>
          <w:p>
            <w:pPr>
              <w:pStyle w:val="Compact"/>
              <w:jc w:val="left"/>
            </w:pPr>
            <w:r>
              <w:t xml:space="preserve">Part-time</w:t>
            </w:r>
          </w:p>
        </w:tc>
        <w:tc>
          <w:tcPr/>
          <w:p>
            <w:pPr>
              <w:pStyle w:val="Compact"/>
              <w:jc w:val="left"/>
            </w:pPr>
            <w:r>
              <w:t xml:space="preserve">62 (21%)</w:t>
            </w:r>
          </w:p>
        </w:tc>
      </w:tr>
      <w:tr>
        <w:tc>
          <w:tcPr/>
          <w:p>
            <w:pPr>
              <w:pStyle w:val="Compact"/>
              <w:jc w:val="left"/>
            </w:pPr>
            <w:r>
              <w:t xml:space="preserve">Not Paid</w:t>
            </w:r>
          </w:p>
        </w:tc>
        <w:tc>
          <w:tcPr/>
          <w:p>
            <w:pPr>
              <w:pStyle w:val="Compact"/>
              <w:jc w:val="left"/>
            </w:pPr>
            <w:r>
              <w:t xml:space="preserve">30 (10%)</w:t>
            </w:r>
          </w:p>
        </w:tc>
      </w:tr>
      <w:tr>
        <w:tc>
          <w:tcPr/>
          <w:p>
            <w:pPr>
              <w:pStyle w:val="Compact"/>
              <w:jc w:val="left"/>
            </w:pPr>
            <w:r>
              <w:t xml:space="preserve">Other</w:t>
            </w:r>
          </w:p>
        </w:tc>
        <w:tc>
          <w:tcPr/>
          <w:p>
            <w:pPr>
              <w:pStyle w:val="Compact"/>
              <w:jc w:val="left"/>
            </w:pPr>
            <w:r>
              <w:t xml:space="preserve">31 (10%)</w:t>
            </w:r>
          </w:p>
        </w:tc>
      </w:tr>
      <w:tr>
        <w:tc>
          <w:tcPr/>
          <w:p>
            <w:pPr>
              <w:pStyle w:val="Compact"/>
              <w:jc w:val="left"/>
            </w:pPr>
            <w:r>
              <w:t xml:space="preserve">Student</w:t>
            </w:r>
          </w:p>
        </w:tc>
        <w:tc>
          <w:tcPr/>
          <w:p>
            <w:pPr>
              <w:pStyle w:val="Compact"/>
              <w:jc w:val="left"/>
            </w:pPr>
            <w:r>
              <w:t xml:space="preserve">17 (6%)</w:t>
            </w:r>
          </w:p>
        </w:tc>
      </w:tr>
      <w:tr>
        <w:tc>
          <w:tcPr/>
          <w:p>
            <w:pPr>
              <w:pStyle w:val="Compact"/>
              <w:jc w:val="left"/>
            </w:pPr>
            <w:r>
              <w:t xml:space="preserve">Unemployed</w:t>
            </w:r>
          </w:p>
        </w:tc>
        <w:tc>
          <w:tcPr/>
          <w:p>
            <w:pPr>
              <w:pStyle w:val="Compact"/>
              <w:jc w:val="left"/>
            </w:pPr>
            <w:r>
              <w:t xml:space="preserve">18 (6%)</w:t>
            </w:r>
          </w:p>
        </w:tc>
      </w:tr>
      <w:tr>
        <w:tc>
          <w:tcPr/>
          <w:p>
            <w:pPr>
              <w:pStyle w:val="Compact"/>
              <w:jc w:val="left"/>
            </w:pPr>
            <w:r>
              <w:t xml:space="preserve">Not Stated</w:t>
            </w:r>
          </w:p>
        </w:tc>
        <w:tc>
          <w:tcPr/>
          <w:p>
            <w:pPr>
              <w:pStyle w:val="Compact"/>
              <w:jc w:val="left"/>
            </w:pPr>
            <w:r>
              <w:t xml:space="preserve">9 (3%)</w:t>
            </w:r>
          </w:p>
        </w:tc>
      </w:tr>
      <w:tr>
        <w:tc>
          <w:tcPr/>
          <w:p>
            <w:pPr>
              <w:pStyle w:val="Compact"/>
              <w:jc w:val="left"/>
            </w:pPr>
            <w:r>
              <w:t xml:space="preserve">Starting a New Job</w:t>
            </w:r>
          </w:p>
        </w:tc>
        <w:tc>
          <w:tcPr/>
          <w:p>
            <w:pPr>
              <w:pStyle w:val="Compact"/>
              <w:jc w:val="left"/>
            </w:pPr>
            <w:r>
              <w:t xml:space="preserve">3 (1%)</w:t>
            </w:r>
          </w:p>
        </w:tc>
      </w:tr>
      <w:tr>
        <w:tc>
          <w:tcPr/>
          <w:p>
            <w:pPr>
              <w:pStyle w:val="Compact"/>
              <w:jc w:val="left"/>
            </w:pPr>
            <w:r>
              <w:t xml:space="preserve">WAItE</w:t>
            </w:r>
          </w:p>
        </w:tc>
        <w:tc>
          <w:tcPr/>
          <w:p>
            <w:pPr>
              <w:pStyle w:val="Compact"/>
              <w:jc w:val="left"/>
            </w:pPr>
            <w:r>
              <w:t xml:space="preserve">Mean (SD)</w:t>
            </w:r>
          </w:p>
        </w:tc>
      </w:tr>
      <w:tr>
        <w:tc>
          <w:tcPr/>
          <w:p>
            <w:pPr>
              <w:pStyle w:val="Compact"/>
              <w:jc w:val="left"/>
            </w:pPr>
            <w:r>
              <w:t xml:space="preserve">Tiredness</w:t>
            </w:r>
          </w:p>
        </w:tc>
        <w:tc>
          <w:tcPr/>
          <w:p>
            <w:pPr>
              <w:pStyle w:val="Compact"/>
              <w:jc w:val="left"/>
            </w:pPr>
            <w:r>
              <w:t xml:space="preserve">3.4 (0.8)</w:t>
            </w:r>
          </w:p>
        </w:tc>
      </w:tr>
      <w:tr>
        <w:tc>
          <w:tcPr/>
          <w:p>
            <w:pPr>
              <w:pStyle w:val="Compact"/>
              <w:jc w:val="left"/>
            </w:pPr>
            <w:r>
              <w:t xml:space="preserve">Walking</w:t>
            </w:r>
          </w:p>
        </w:tc>
        <w:tc>
          <w:tcPr/>
          <w:p>
            <w:pPr>
              <w:pStyle w:val="Compact"/>
              <w:jc w:val="left"/>
            </w:pPr>
            <w:r>
              <w:t xml:space="preserve">2.1 (1.1)</w:t>
            </w:r>
          </w:p>
        </w:tc>
      </w:tr>
      <w:tr>
        <w:tc>
          <w:tcPr/>
          <w:p>
            <w:pPr>
              <w:pStyle w:val="Compact"/>
              <w:jc w:val="left"/>
            </w:pPr>
            <w:r>
              <w:t xml:space="preserve">Sport</w:t>
            </w:r>
          </w:p>
        </w:tc>
        <w:tc>
          <w:tcPr/>
          <w:p>
            <w:pPr>
              <w:pStyle w:val="Compact"/>
              <w:jc w:val="left"/>
            </w:pPr>
            <w:r>
              <w:t xml:space="preserve">3.3 (1.3)</w:t>
            </w:r>
          </w:p>
        </w:tc>
      </w:tr>
      <w:tr>
        <w:tc>
          <w:tcPr/>
          <w:p>
            <w:pPr>
              <w:pStyle w:val="Compact"/>
              <w:jc w:val="left"/>
            </w:pPr>
            <w:r>
              <w:t xml:space="preserve">Concentration</w:t>
            </w:r>
          </w:p>
        </w:tc>
        <w:tc>
          <w:tcPr/>
          <w:p>
            <w:pPr>
              <w:pStyle w:val="Compact"/>
              <w:jc w:val="left"/>
            </w:pPr>
            <w:r>
              <w:t xml:space="preserve">2.7 (1.0)</w:t>
            </w:r>
          </w:p>
        </w:tc>
      </w:tr>
      <w:tr>
        <w:tc>
          <w:tcPr/>
          <w:p>
            <w:pPr>
              <w:pStyle w:val="Compact"/>
              <w:jc w:val="left"/>
            </w:pPr>
            <w:r>
              <w:t xml:space="preserve">Embarrassment</w:t>
            </w:r>
          </w:p>
        </w:tc>
        <w:tc>
          <w:tcPr/>
          <w:p>
            <w:pPr>
              <w:pStyle w:val="Compact"/>
              <w:jc w:val="left"/>
            </w:pPr>
            <w:r>
              <w:t xml:space="preserve">2.2 (1.2)</w:t>
            </w:r>
          </w:p>
        </w:tc>
      </w:tr>
      <w:tr>
        <w:tc>
          <w:tcPr/>
          <w:p>
            <w:pPr>
              <w:pStyle w:val="Compact"/>
              <w:jc w:val="left"/>
            </w:pPr>
            <w:r>
              <w:t xml:space="preserve">Unhappiness</w:t>
            </w:r>
          </w:p>
        </w:tc>
        <w:tc>
          <w:tcPr/>
          <w:p>
            <w:pPr>
              <w:pStyle w:val="Compact"/>
              <w:jc w:val="left"/>
            </w:pPr>
            <w:r>
              <w:t xml:space="preserve">2.3 (1.0)</w:t>
            </w:r>
          </w:p>
        </w:tc>
      </w:tr>
      <w:tr>
        <w:tc>
          <w:tcPr/>
          <w:p>
            <w:pPr>
              <w:pStyle w:val="Compact"/>
              <w:jc w:val="left"/>
            </w:pPr>
            <w:r>
              <w:t xml:space="preserve">Treated differently</w:t>
            </w:r>
          </w:p>
        </w:tc>
        <w:tc>
          <w:tcPr/>
          <w:p>
            <w:pPr>
              <w:pStyle w:val="Compact"/>
              <w:jc w:val="left"/>
            </w:pPr>
            <w:r>
              <w:t xml:space="preserve">1.9 (0.9)</w:t>
            </w:r>
          </w:p>
        </w:tc>
      </w:tr>
      <w:tr>
        <w:tc>
          <w:tcPr/>
          <w:p>
            <w:pPr>
              <w:pStyle w:val="Compact"/>
              <w:jc w:val="left"/>
            </w:pPr>
            <w:r>
              <w:t xml:space="preserve">Total</w:t>
            </w:r>
          </w:p>
        </w:tc>
        <w:tc>
          <w:tcPr/>
          <w:p>
            <w:pPr>
              <w:pStyle w:val="Compact"/>
              <w:jc w:val="left"/>
            </w:pPr>
            <w:r>
              <w:t xml:space="preserve">17.8 (4.8)</w:t>
            </w:r>
          </w:p>
        </w:tc>
      </w:tr>
    </w:tbl>
    <w:bookmarkEnd w:id="85"/>
    <w:bookmarkStart w:id="87" w:name="level-ratings-1"/>
    <w:p>
      <w:pPr>
        <w:pStyle w:val="Heading2"/>
      </w:pPr>
      <w:r>
        <w:t xml:space="preserve">3.4 Level ratings</w:t>
      </w:r>
    </w:p>
    <w:p>
      <w:pPr>
        <w:pStyle w:val="FirstParagraph"/>
      </w:pPr>
      <w:r>
        <w:t xml:space="preserve">Level ratings are presented individually for each different attribute in</w:t>
      </w:r>
      <w:r>
        <w:t xml:space="preserve"> </w:t>
      </w:r>
      <w:hyperlink w:anchor="tbl-level">
        <w:r>
          <w:rPr>
            <w:rStyle w:val="Hyperlink"/>
          </w:rPr>
          <w:t xml:space="preserve">Table 4</w:t>
        </w:r>
      </w:hyperlink>
      <w:r>
        <w:t xml:space="preserve">. The best and worst levels (</w:t>
      </w:r>
      <w:r>
        <w:t xml:space="preserve"> </w:t>
      </w:r>
      <w:r>
        <w:t xml:space="preserve">and</w:t>
      </w:r>
      <w:r>
        <w:t xml:space="preserve"> </w:t>
      </w:r>
      <w:r>
        <w:t xml:space="preserve">) were fixed at 0 and 100 respectively. The second best level (</w:t>
      </w:r>
      <w:r>
        <w:t xml:space="preserve">) had the lowest VAS score in the Sports and Embarrassment attribute, while the second worst level (</w:t>
      </w:r>
      <w:r>
        <w:t xml:space="preserve">) had the highest VAS score in the Concentration attribute. In this question, higher VAS scores indicate worse states of health.</w:t>
      </w:r>
    </w:p>
    <w:tbl>
      <w:tblPr>
        <w:tblStyle w:val="Table"/>
        <w:tblW w:type="pct" w:w="5000"/>
        <w:tblLayout w:type="fixed"/>
        <w:tblLook w:firstRow="0" w:lastRow="0" w:firstColumn="0" w:lastColumn="0" w:noHBand="0" w:noVBand="0" w:val="0000"/>
      </w:tblPr>
      <w:tblGrid>
        <w:gridCol w:w="7920"/>
      </w:tblGrid>
      <w:tr>
        <w:tc>
          <w:tcPr/>
          <w:bookmarkStart w:id="86" w:name="tbl-level"/>
          <w:p>
            <w:pPr>
              <w:jc w:val="center"/>
            </w:pPr>
            <w:pPr>
              <w:jc w:val="start"/>
              <w:spacing w:before="200"/>
              <w:pStyle w:val="ImageCaption"/>
            </w:pPr>
            <w:r>
              <w:t xml:space="preserve">Table 4: Summary of OPUF level ratings by attribute</w:t>
            </w:r>
          </w:p>
          <w:tbl>
            <w:tblPr>
              <w:tblStyle w:val="Table"/>
              <w:tblW w:type="pct" w:w="5000"/>
              <w:tblLayout w:type="fixed"/>
              <w:tblLook w:firstRow="1" w:lastRow="0" w:firstColumn="0" w:lastColumn="0" w:noHBand="0" w:noVBand="0" w:val="0020"/>
            </w:tblPr>
            <w:tblGrid>
              <w:gridCol w:w="2057"/>
              <w:gridCol w:w="1465"/>
              <w:gridCol w:w="1465"/>
              <w:gridCol w:w="1465"/>
              <w:gridCol w:w="1465"/>
            </w:tblGrid>
            <w:tr>
              <w:trPr>
                <w:tblHeader w:val="on"/>
              </w:trPr>
              <w:tc>
                <w:tcPr/>
                <w:p>
                  <w:pPr>
                    <w:pStyle w:val="Compact"/>
                    <w:jc w:val="left"/>
                    <w:jc w:val="center"/>
                  </w:pPr>
                  <w:r>
                    <w:t xml:space="preserve">Section</w:t>
                  </w:r>
                </w:p>
              </w:tc>
              <w:tc>
                <w:tcPr/>
                <w:p>
                  <w:pPr>
                    <w:pStyle w:val="Compact"/>
                    <w:jc w:val="left"/>
                    <w:jc w:val="center"/>
                  </w:pPr>
                  <w:r>
                    <w:t xml:space="preserve">Mean (SD)</w:t>
                  </w:r>
                </w:p>
              </w:tc>
              <w:tc>
                <w:tcPr/>
                <w:p>
                  <w:pPr>
                    <w:pStyle w:val="Compact"/>
                    <w:jc w:val="left"/>
                    <w:jc w:val="center"/>
                  </w:pPr>
                  <w:r>
                    <w:t xml:space="preserve">Median (Q1; Q3)</w:t>
                  </w:r>
                </w:p>
              </w:tc>
              <w:tc>
                <w:tcPr/>
                <w:p>
                  <w:pPr>
                    <w:pStyle w:val="Compact"/>
                    <w:jc w:val="left"/>
                    <w:jc w:val="center"/>
                  </w:pPr>
                  <w:r>
                    <w:t xml:space="preserve">Min</w:t>
                  </w:r>
                </w:p>
              </w:tc>
              <w:tc>
                <w:tcPr/>
                <w:p>
                  <w:pPr>
                    <w:pStyle w:val="Compact"/>
                    <w:jc w:val="left"/>
                    <w:jc w:val="center"/>
                  </w:pPr>
                  <w:r>
                    <w:t xml:space="preserve">Max</w:t>
                  </w:r>
                </w:p>
              </w:tc>
            </w:tr>
            <w:tr>
              <w:tc>
                <w:tcPr/>
                <w:p>
                  <w:pPr>
                    <w:pStyle w:val="Compact"/>
                    <w:jc w:val="left"/>
                    <w:jc w:val="center"/>
                  </w:pPr>
                  <w:r>
                    <w:t xml:space="preserve">Tired</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20.323 (23.208)</w:t>
                  </w:r>
                </w:p>
              </w:tc>
              <w:tc>
                <w:tcPr/>
                <w:p>
                  <w:pPr>
                    <w:pStyle w:val="Compact"/>
                    <w:jc w:val="left"/>
                    <w:jc w:val="center"/>
                  </w:pPr>
                  <w:r>
                    <w:t xml:space="preserve">10 (5; 25)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Sometimes</w:t>
                  </w:r>
                </w:p>
              </w:tc>
              <w:tc>
                <w:tcPr/>
                <w:p>
                  <w:pPr>
                    <w:pStyle w:val="Compact"/>
                    <w:jc w:val="left"/>
                    <w:jc w:val="center"/>
                  </w:pPr>
                  <w:r>
                    <w:t xml:space="preserve">36.31 (19.185)</w:t>
                  </w:r>
                </w:p>
              </w:tc>
              <w:tc>
                <w:tcPr/>
                <w:p>
                  <w:pPr>
                    <w:pStyle w:val="Compact"/>
                    <w:jc w:val="left"/>
                    <w:jc w:val="center"/>
                  </w:pPr>
                  <w:r>
                    <w:t xml:space="preserve">33.5 (20; 50)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Often</w:t>
                  </w:r>
                </w:p>
              </w:tc>
              <w:tc>
                <w:tcPr/>
                <w:p>
                  <w:pPr>
                    <w:pStyle w:val="Compact"/>
                    <w:jc w:val="left"/>
                    <w:jc w:val="center"/>
                  </w:pPr>
                  <w:r>
                    <w:t xml:space="preserve">62.217 (23.934)</w:t>
                  </w:r>
                </w:p>
              </w:tc>
              <w:tc>
                <w:tcPr/>
                <w:p>
                  <w:pPr>
                    <w:pStyle w:val="Compact"/>
                    <w:jc w:val="left"/>
                    <w:jc w:val="center"/>
                  </w:pPr>
                  <w:r>
                    <w:t xml:space="preserve">70 (50; 80)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Walking</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19.39 (21.839)</w:t>
                  </w:r>
                </w:p>
              </w:tc>
              <w:tc>
                <w:tcPr/>
                <w:p>
                  <w:pPr>
                    <w:pStyle w:val="Compact"/>
                    <w:jc w:val="left"/>
                    <w:jc w:val="center"/>
                  </w:pPr>
                  <w:r>
                    <w:t xml:space="preserve">10 (6; 21)</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Sometimes</w:t>
                  </w:r>
                </w:p>
              </w:tc>
              <w:tc>
                <w:tcPr/>
                <w:p>
                  <w:pPr>
                    <w:pStyle w:val="Compact"/>
                    <w:jc w:val="left"/>
                    <w:jc w:val="center"/>
                  </w:pPr>
                  <w:r>
                    <w:t xml:space="preserve">37.677 (19.373)</w:t>
                  </w:r>
                </w:p>
              </w:tc>
              <w:tc>
                <w:tcPr/>
                <w:p>
                  <w:pPr>
                    <w:pStyle w:val="Compact"/>
                    <w:jc w:val="left"/>
                    <w:jc w:val="center"/>
                  </w:pPr>
                  <w:r>
                    <w:t xml:space="preserve">40 (24; 50)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Often</w:t>
                  </w:r>
                </w:p>
              </w:tc>
              <w:tc>
                <w:tcPr/>
                <w:p>
                  <w:pPr>
                    <w:pStyle w:val="Compact"/>
                    <w:jc w:val="left"/>
                    <w:jc w:val="center"/>
                  </w:pPr>
                  <w:r>
                    <w:t xml:space="preserve">62.967 (26.167)</w:t>
                  </w:r>
                </w:p>
              </w:tc>
              <w:tc>
                <w:tcPr/>
                <w:p>
                  <w:pPr>
                    <w:pStyle w:val="Compact"/>
                    <w:jc w:val="left"/>
                    <w:jc w:val="center"/>
                  </w:pPr>
                  <w:r>
                    <w:t xml:space="preserve">71 (50; 80)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Sports</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16.63 (20.978)</w:t>
                  </w:r>
                </w:p>
              </w:tc>
              <w:tc>
                <w:tcPr/>
                <w:p>
                  <w:pPr>
                    <w:pStyle w:val="Compact"/>
                    <w:jc w:val="left"/>
                    <w:jc w:val="center"/>
                  </w:pPr>
                  <w:r>
                    <w:t xml:space="preserve">10 (5; 20)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Sometimes</w:t>
                  </w:r>
                </w:p>
              </w:tc>
              <w:tc>
                <w:tcPr/>
                <w:p>
                  <w:pPr>
                    <w:pStyle w:val="Compact"/>
                    <w:jc w:val="left"/>
                    <w:jc w:val="center"/>
                  </w:pPr>
                  <w:r>
                    <w:t xml:space="preserve">29.487 (22.015)</w:t>
                  </w:r>
                </w:p>
              </w:tc>
              <w:tc>
                <w:tcPr/>
                <w:p>
                  <w:pPr>
                    <w:pStyle w:val="Compact"/>
                    <w:jc w:val="left"/>
                    <w:jc w:val="center"/>
                  </w:pPr>
                  <w:r>
                    <w:t xml:space="preserve">25 (10; 45)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Often</w:t>
                  </w:r>
                </w:p>
              </w:tc>
              <w:tc>
                <w:tcPr/>
                <w:p>
                  <w:pPr>
                    <w:pStyle w:val="Compact"/>
                    <w:jc w:val="left"/>
                    <w:jc w:val="center"/>
                  </w:pPr>
                  <w:r>
                    <w:t xml:space="preserve">49.843 (29.624)</w:t>
                  </w:r>
                </w:p>
              </w:tc>
              <w:tc>
                <w:tcPr/>
                <w:p>
                  <w:pPr>
                    <w:pStyle w:val="Compact"/>
                    <w:jc w:val="left"/>
                    <w:jc w:val="center"/>
                  </w:pPr>
                  <w:r>
                    <w:t xml:space="preserve">50.5 (24.5; 75)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Concentration</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21.393 (22.1)</w:t>
                  </w:r>
                </w:p>
              </w:tc>
              <w:tc>
                <w:tcPr/>
                <w:p>
                  <w:pPr>
                    <w:pStyle w:val="Compact"/>
                    <w:jc w:val="left"/>
                    <w:jc w:val="center"/>
                  </w:pPr>
                  <w:r>
                    <w:t xml:space="preserve">14 (7; 25)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Sometimes</w:t>
                  </w:r>
                </w:p>
              </w:tc>
              <w:tc>
                <w:tcPr/>
                <w:p>
                  <w:pPr>
                    <w:pStyle w:val="Compact"/>
                    <w:jc w:val="left"/>
                    <w:jc w:val="center"/>
                  </w:pPr>
                  <w:r>
                    <w:t xml:space="preserve">41.56 (20.101)</w:t>
                  </w:r>
                </w:p>
              </w:tc>
              <w:tc>
                <w:tcPr/>
                <w:p>
                  <w:pPr>
                    <w:pStyle w:val="Compact"/>
                    <w:jc w:val="left"/>
                    <w:jc w:val="center"/>
                  </w:pPr>
                  <w:r>
                    <w:t xml:space="preserve">40 (25.8; 53.2)</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Often</w:t>
                  </w:r>
                </w:p>
              </w:tc>
              <w:tc>
                <w:tcPr/>
                <w:p>
                  <w:pPr>
                    <w:pStyle w:val="Compact"/>
                    <w:jc w:val="left"/>
                    <w:jc w:val="center"/>
                  </w:pPr>
                  <w:r>
                    <w:t xml:space="preserve">64.503 (26.195)</w:t>
                  </w:r>
                </w:p>
              </w:tc>
              <w:tc>
                <w:tcPr/>
                <w:p>
                  <w:pPr>
                    <w:pStyle w:val="Compact"/>
                    <w:jc w:val="left"/>
                    <w:jc w:val="center"/>
                  </w:pPr>
                  <w:r>
                    <w:t xml:space="preserve">73 (50; 80.2)</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Embarrassment</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16.59 (22.292)</w:t>
                  </w:r>
                </w:p>
              </w:tc>
              <w:tc>
                <w:tcPr/>
                <w:p>
                  <w:pPr>
                    <w:pStyle w:val="Compact"/>
                    <w:jc w:val="left"/>
                    <w:jc w:val="center"/>
                  </w:pPr>
                  <w:r>
                    <w:t xml:space="preserve">10 (4; 20)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Sometimes</w:t>
                  </w:r>
                </w:p>
              </w:tc>
              <w:tc>
                <w:tcPr/>
                <w:p>
                  <w:pPr>
                    <w:pStyle w:val="Compact"/>
                    <w:jc w:val="left"/>
                    <w:jc w:val="center"/>
                  </w:pPr>
                  <w:r>
                    <w:t xml:space="preserve">29.417 (21.615)</w:t>
                  </w:r>
                </w:p>
              </w:tc>
              <w:tc>
                <w:tcPr/>
                <w:p>
                  <w:pPr>
                    <w:pStyle w:val="Compact"/>
                    <w:jc w:val="left"/>
                    <w:jc w:val="center"/>
                  </w:pPr>
                  <w:r>
                    <w:t xml:space="preserve">25 (10; 50)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Often</w:t>
                  </w:r>
                </w:p>
              </w:tc>
              <w:tc>
                <w:tcPr/>
                <w:p>
                  <w:pPr>
                    <w:pStyle w:val="Compact"/>
                    <w:jc w:val="left"/>
                    <w:jc w:val="center"/>
                  </w:pPr>
                  <w:r>
                    <w:t xml:space="preserve">47.91 (30.445)</w:t>
                  </w:r>
                </w:p>
              </w:tc>
              <w:tc>
                <w:tcPr/>
                <w:p>
                  <w:pPr>
                    <w:pStyle w:val="Compact"/>
                    <w:jc w:val="left"/>
                    <w:jc w:val="center"/>
                  </w:pPr>
                  <w:r>
                    <w:t xml:space="preserve">50 (20; 75)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Unhappiness</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21.13 (22.235)</w:t>
                  </w:r>
                </w:p>
              </w:tc>
              <w:tc>
                <w:tcPr/>
                <w:p>
                  <w:pPr>
                    <w:pStyle w:val="Compact"/>
                    <w:jc w:val="left"/>
                    <w:jc w:val="center"/>
                  </w:pPr>
                  <w:r>
                    <w:t xml:space="preserve">13 (6; 25)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Sometimes</w:t>
                  </w:r>
                </w:p>
              </w:tc>
              <w:tc>
                <w:tcPr/>
                <w:p>
                  <w:pPr>
                    <w:pStyle w:val="Compact"/>
                    <w:jc w:val="left"/>
                    <w:jc w:val="center"/>
                  </w:pPr>
                  <w:r>
                    <w:t xml:space="preserve">41.363 (22.128)</w:t>
                  </w:r>
                </w:p>
              </w:tc>
              <w:tc>
                <w:tcPr/>
                <w:p>
                  <w:pPr>
                    <w:pStyle w:val="Compact"/>
                    <w:jc w:val="left"/>
                    <w:jc w:val="center"/>
                  </w:pPr>
                  <w:r>
                    <w:t xml:space="preserve">41.5 (25; 56)</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Often</w:t>
                  </w:r>
                </w:p>
              </w:tc>
              <w:tc>
                <w:tcPr/>
                <w:p>
                  <w:pPr>
                    <w:pStyle w:val="Compact"/>
                    <w:jc w:val="left"/>
                    <w:jc w:val="center"/>
                  </w:pPr>
                  <w:r>
                    <w:t xml:space="preserve">63.557 (28.187)</w:t>
                  </w:r>
                </w:p>
              </w:tc>
              <w:tc>
                <w:tcPr/>
                <w:p>
                  <w:pPr>
                    <w:pStyle w:val="Compact"/>
                    <w:jc w:val="left"/>
                    <w:jc w:val="center"/>
                  </w:pPr>
                  <w:r>
                    <w:t xml:space="preserve">75 (50; 85)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Treated differently</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20.93 (24.366)</w:t>
                  </w:r>
                </w:p>
              </w:tc>
              <w:tc>
                <w:tcPr/>
                <w:p>
                  <w:pPr>
                    <w:pStyle w:val="Compact"/>
                    <w:jc w:val="left"/>
                    <w:jc w:val="center"/>
                  </w:pPr>
                  <w:r>
                    <w:t xml:space="preserve">11 (5; 25)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Sometimes</w:t>
                  </w:r>
                </w:p>
              </w:tc>
              <w:tc>
                <w:tcPr/>
                <w:p>
                  <w:pPr>
                    <w:pStyle w:val="Compact"/>
                    <w:jc w:val="left"/>
                    <w:jc w:val="center"/>
                  </w:pPr>
                  <w:r>
                    <w:t xml:space="preserve">35.52 (22.774)</w:t>
                  </w:r>
                </w:p>
              </w:tc>
              <w:tc>
                <w:tcPr/>
                <w:p>
                  <w:pPr>
                    <w:pStyle w:val="Compact"/>
                    <w:jc w:val="left"/>
                    <w:jc w:val="center"/>
                  </w:pPr>
                  <w:r>
                    <w:t xml:space="preserve">34.5 (19.8; 50)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Often</w:t>
                  </w:r>
                </w:p>
              </w:tc>
              <w:tc>
                <w:tcPr/>
                <w:p>
                  <w:pPr>
                    <w:pStyle w:val="Compact"/>
                    <w:jc w:val="left"/>
                    <w:jc w:val="center"/>
                  </w:pPr>
                  <w:r>
                    <w:t xml:space="preserve">55.857 (30.552)</w:t>
                  </w:r>
                </w:p>
              </w:tc>
              <w:tc>
                <w:tcPr/>
                <w:p>
                  <w:pPr>
                    <w:pStyle w:val="Compact"/>
                    <w:jc w:val="left"/>
                    <w:jc w:val="center"/>
                  </w:pPr>
                  <w:r>
                    <w:t xml:space="preserve">60.5 (31; 80)</w:t>
                  </w:r>
                </w:p>
              </w:tc>
              <w:tc>
                <w:tcPr/>
                <w:p>
                  <w:pPr>
                    <w:pStyle w:val="Compact"/>
                    <w:jc w:val="left"/>
                    <w:jc w:val="center"/>
                  </w:pPr>
                  <w:r>
                    <w:t xml:space="preserve">0</w:t>
                  </w:r>
                </w:p>
              </w:tc>
              <w:tc>
                <w:tcPr/>
                <w:p>
                  <w:pPr>
                    <w:pStyle w:val="Compact"/>
                    <w:jc w:val="left"/>
                    <w:jc w:val="center"/>
                  </w:pPr>
                  <w:r>
                    <w:t xml:space="preserve">100</w:t>
                  </w:r>
                </w:p>
              </w:tc>
            </w:tr>
          </w:tbl>
          <w:bookmarkEnd w:id="86"/>
          <w:p/>
        </w:tc>
      </w:tr>
    </w:tbl>
    <w:bookmarkEnd w:id="87"/>
    <w:bookmarkStart w:id="93" w:name="attribute-weights"/>
    <w:p>
      <w:pPr>
        <w:pStyle w:val="Heading2"/>
      </w:pPr>
      <w:r>
        <w:t xml:space="preserve">3.5 Attribute weights</w:t>
      </w:r>
    </w:p>
    <w:p>
      <w:pPr>
        <w:pStyle w:val="FirstParagraph"/>
      </w:pPr>
      <w:r>
        <w:t xml:space="preserve">Summary statistics of attribute weightings are presented in</w:t>
      </w:r>
      <w:r>
        <w:t xml:space="preserve"> </w:t>
      </w:r>
      <w:hyperlink w:anchor="tbl-attribute">
        <w:r>
          <w:rPr>
            <w:rStyle w:val="Hyperlink"/>
          </w:rPr>
          <w:t xml:space="preserve">Table 5</w:t>
        </w:r>
      </w:hyperlink>
      <w:r>
        <w:t xml:space="preserve">. On average, Tiredness (76.5) and Unhappiness (70) were considered to be more important to participants than Embarrassment (40.1) and Sports (42.3). There was less variability in attribute weighting responses to Tiredness than responses to Treated differently or Embarrassment.</w:t>
      </w:r>
      <w:r>
        <w:t xml:space="preserve"> </w:t>
      </w:r>
      <w:hyperlink w:anchor="fig-rai">
        <w:r>
          <w:rPr>
            <w:rStyle w:val="Hyperlink"/>
          </w:rPr>
          <w:t xml:space="preserve">Figure 4</w:t>
        </w:r>
      </w:hyperlink>
      <w:r>
        <w:t xml:space="preserve"> </w:t>
      </w:r>
      <w:r>
        <w:t xml:space="preserve">illustrates the relative attribute importance (RAI) among WAItE attributes.</w:t>
      </w:r>
    </w:p>
    <w:tbl>
      <w:tblPr>
        <w:tblStyle w:val="Table"/>
        <w:tblW w:type="pct" w:w="5000"/>
        <w:tblLayout w:type="fixed"/>
        <w:tblLook w:firstRow="0" w:lastRow="0" w:firstColumn="0" w:lastColumn="0" w:noHBand="0" w:noVBand="0" w:val="0000"/>
      </w:tblPr>
      <w:tblGrid>
        <w:gridCol w:w="7920"/>
      </w:tblGrid>
      <w:tr>
        <w:tc>
          <w:tcPr/>
          <w:bookmarkStart w:id="88" w:name="tbl-attribute"/>
          <w:p>
            <w:pPr>
              <w:jc w:val="center"/>
            </w:pPr>
            <w:pPr>
              <w:jc w:val="start"/>
              <w:spacing w:before="200"/>
              <w:pStyle w:val="ImageCaption"/>
            </w:pPr>
            <w:r>
              <w:t xml:space="preserve">Table 5: Summary of OPUF attribute weights and anchoring responses</w:t>
            </w:r>
          </w:p>
          <w:tbl>
            <w:tblPr>
              <w:tblStyle w:val="Table"/>
              <w:tblW w:type="pct" w:w="5000"/>
              <w:tblLayout w:type="fixed"/>
              <w:tblLook w:firstRow="1" w:lastRow="0" w:firstColumn="0" w:lastColumn="0" w:noHBand="0" w:noVBand="0" w:val="0020"/>
            </w:tblPr>
            <w:tblGrid>
              <w:gridCol w:w="1817"/>
              <w:gridCol w:w="1525"/>
              <w:gridCol w:w="1525"/>
              <w:gridCol w:w="1525"/>
              <w:gridCol w:w="1525"/>
            </w:tblGrid>
            <w:tr>
              <w:trPr>
                <w:tblHeader w:val="on"/>
              </w:trPr>
              <w:tc>
                <w:tcPr/>
                <w:p>
                  <w:pPr>
                    <w:pStyle w:val="Compact"/>
                    <w:jc w:val="left"/>
                    <w:jc w:val="center"/>
                  </w:pPr>
                  <w:r>
                    <w:t xml:space="preserve">Section</w:t>
                  </w:r>
                </w:p>
              </w:tc>
              <w:tc>
                <w:tcPr/>
                <w:p>
                  <w:pPr>
                    <w:pStyle w:val="Compact"/>
                    <w:jc w:val="left"/>
                    <w:jc w:val="center"/>
                  </w:pPr>
                  <w:r>
                    <w:t xml:space="preserve">Mean (SD)</w:t>
                  </w:r>
                </w:p>
              </w:tc>
              <w:tc>
                <w:tcPr/>
                <w:p>
                  <w:pPr>
                    <w:pStyle w:val="Compact"/>
                    <w:jc w:val="left"/>
                    <w:jc w:val="center"/>
                  </w:pPr>
                  <w:r>
                    <w:t xml:space="preserve">Median (Q1; Q3)</w:t>
                  </w:r>
                </w:p>
              </w:tc>
              <w:tc>
                <w:tcPr/>
                <w:p>
                  <w:pPr>
                    <w:pStyle w:val="Compact"/>
                    <w:jc w:val="left"/>
                    <w:jc w:val="center"/>
                  </w:pPr>
                  <w:r>
                    <w:t xml:space="preserve">Min</w:t>
                  </w:r>
                </w:p>
              </w:tc>
              <w:tc>
                <w:tcPr/>
                <w:p>
                  <w:pPr>
                    <w:pStyle w:val="Compact"/>
                    <w:jc w:val="left"/>
                    <w:jc w:val="center"/>
                  </w:pPr>
                  <w:r>
                    <w:t xml:space="preserve">Max</w:t>
                  </w:r>
                </w:p>
              </w:tc>
            </w:tr>
            <w:tr>
              <w:tc>
                <w:tcPr/>
                <w:p>
                  <w:pPr>
                    <w:pStyle w:val="Compact"/>
                    <w:jc w:val="left"/>
                    <w:jc w:val="center"/>
                  </w:pPr>
                  <w:r>
                    <w:t xml:space="preserve">Tired</w:t>
                  </w:r>
                </w:p>
              </w:tc>
              <w:tc>
                <w:tcPr/>
                <w:p>
                  <w:pPr>
                    <w:pStyle w:val="Compact"/>
                    <w:jc w:val="left"/>
                    <w:jc w:val="center"/>
                  </w:pPr>
                  <w:r>
                    <w:t xml:space="preserve">76.513 (28.358)</w:t>
                  </w:r>
                </w:p>
              </w:tc>
              <w:tc>
                <w:tcPr/>
                <w:p>
                  <w:pPr>
                    <w:pStyle w:val="Compact"/>
                    <w:jc w:val="left"/>
                    <w:jc w:val="center"/>
                  </w:pPr>
                  <w:r>
                    <w:t xml:space="preserve">90 (60; 100)</w:t>
                  </w:r>
                </w:p>
              </w:tc>
              <w:tc>
                <w:tcPr/>
                <w:p>
                  <w:pPr>
                    <w:pStyle w:val="Compact"/>
                    <w:jc w:val="left"/>
                    <w:jc w:val="center"/>
                  </w:pPr>
                  <w:r>
                    <w:t xml:space="preserve">1</w:t>
                  </w:r>
                </w:p>
              </w:tc>
              <w:tc>
                <w:tcPr/>
                <w:p>
                  <w:pPr>
                    <w:pStyle w:val="Compact"/>
                    <w:jc w:val="left"/>
                    <w:jc w:val="center"/>
                  </w:pPr>
                  <w:r>
                    <w:t xml:space="preserve">100</w:t>
                  </w:r>
                </w:p>
              </w:tc>
            </w:tr>
            <w:tr>
              <w:tc>
                <w:tcPr/>
                <w:p>
                  <w:pPr>
                    <w:pStyle w:val="Compact"/>
                    <w:jc w:val="left"/>
                    <w:jc w:val="center"/>
                  </w:pPr>
                  <w:r>
                    <w:t xml:space="preserve">Walking</w:t>
                  </w:r>
                </w:p>
              </w:tc>
              <w:tc>
                <w:tcPr/>
                <w:p>
                  <w:pPr>
                    <w:pStyle w:val="Compact"/>
                    <w:jc w:val="left"/>
                    <w:jc w:val="center"/>
                  </w:pPr>
                  <w:r>
                    <w:t xml:space="preserve">65.53 (32.49)</w:t>
                  </w:r>
                </w:p>
              </w:tc>
              <w:tc>
                <w:tcPr/>
                <w:p>
                  <w:pPr>
                    <w:pStyle w:val="Compact"/>
                    <w:jc w:val="left"/>
                    <w:jc w:val="center"/>
                  </w:pPr>
                  <w:r>
                    <w:t xml:space="preserve">75 (40; 100)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Sports</w:t>
                  </w:r>
                </w:p>
              </w:tc>
              <w:tc>
                <w:tcPr/>
                <w:p>
                  <w:pPr>
                    <w:pStyle w:val="Compact"/>
                    <w:jc w:val="left"/>
                    <w:jc w:val="center"/>
                  </w:pPr>
                  <w:r>
                    <w:t xml:space="preserve">42.32 (32.81)</w:t>
                  </w:r>
                </w:p>
              </w:tc>
              <w:tc>
                <w:tcPr/>
                <w:p>
                  <w:pPr>
                    <w:pStyle w:val="Compact"/>
                    <w:jc w:val="left"/>
                    <w:jc w:val="center"/>
                  </w:pPr>
                  <w:r>
                    <w:t xml:space="preserve">35 (11; 70)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Concentration</w:t>
                  </w:r>
                </w:p>
              </w:tc>
              <w:tc>
                <w:tcPr/>
                <w:p>
                  <w:pPr>
                    <w:pStyle w:val="Compact"/>
                    <w:jc w:val="left"/>
                    <w:jc w:val="center"/>
                  </w:pPr>
                  <w:r>
                    <w:t xml:space="preserve">67.897 (30.949)</w:t>
                  </w:r>
                </w:p>
              </w:tc>
              <w:tc>
                <w:tcPr/>
                <w:p>
                  <w:pPr>
                    <w:pStyle w:val="Compact"/>
                    <w:jc w:val="left"/>
                    <w:jc w:val="center"/>
                  </w:pPr>
                  <w:r>
                    <w:t xml:space="preserve">80 (44; 99.2)</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Embarrassment</w:t>
                  </w:r>
                </w:p>
              </w:tc>
              <w:tc>
                <w:tcPr/>
                <w:p>
                  <w:pPr>
                    <w:pStyle w:val="Compact"/>
                    <w:jc w:val="left"/>
                    <w:jc w:val="center"/>
                  </w:pPr>
                  <w:r>
                    <w:t xml:space="preserve">40.143 (34.344)</w:t>
                  </w:r>
                </w:p>
              </w:tc>
              <w:tc>
                <w:tcPr/>
                <w:p>
                  <w:pPr>
                    <w:pStyle w:val="Compact"/>
                    <w:jc w:val="left"/>
                    <w:jc w:val="center"/>
                  </w:pPr>
                  <w:r>
                    <w:t xml:space="preserve">30 (9; 70)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Unhappiness</w:t>
                  </w:r>
                </w:p>
              </w:tc>
              <w:tc>
                <w:tcPr/>
                <w:p>
                  <w:pPr>
                    <w:pStyle w:val="Compact"/>
                    <w:jc w:val="left"/>
                    <w:jc w:val="center"/>
                  </w:pPr>
                  <w:r>
                    <w:t xml:space="preserve">69.997 (31.946)</w:t>
                  </w:r>
                </w:p>
              </w:tc>
              <w:tc>
                <w:tcPr/>
                <w:p>
                  <w:pPr>
                    <w:pStyle w:val="Compact"/>
                    <w:jc w:val="left"/>
                    <w:jc w:val="center"/>
                  </w:pPr>
                  <w:r>
                    <w:t xml:space="preserve">80 (50; 100)</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Treated differently</w:t>
                  </w:r>
                </w:p>
              </w:tc>
              <w:tc>
                <w:tcPr/>
                <w:p>
                  <w:pPr>
                    <w:pStyle w:val="Compact"/>
                    <w:jc w:val="left"/>
                    <w:jc w:val="center"/>
                  </w:pPr>
                  <w:r>
                    <w:t xml:space="preserve">52.093 (35.564)</w:t>
                  </w:r>
                </w:p>
              </w:tc>
              <w:tc>
                <w:tcPr/>
                <w:p>
                  <w:pPr>
                    <w:pStyle w:val="Compact"/>
                    <w:jc w:val="left"/>
                    <w:jc w:val="center"/>
                  </w:pPr>
                  <w:r>
                    <w:t xml:space="preserve">50 (15.8; 86)</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Anchoring</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PITS preferred to death</w:t>
                  </w:r>
                </w:p>
              </w:tc>
              <w:tc>
                <w:tcPr/>
                <w:p>
                  <w:pPr>
                    <w:pStyle w:val="Compact"/>
                    <w:jc w:val="left"/>
                    <w:jc w:val="center"/>
                  </w:pPr>
                  <w:r>
                    <w:t xml:space="preserve">0.879 (0.327)</w:t>
                  </w:r>
                </w:p>
              </w:tc>
              <w:tc>
                <w:tcPr/>
                <w:p>
                  <w:pPr>
                    <w:pStyle w:val="Compact"/>
                    <w:jc w:val="left"/>
                    <w:jc w:val="center"/>
                  </w:pPr>
                  <w:r>
                    <w:t xml:space="preserve">1 (1; 1)</w:t>
                  </w:r>
                </w:p>
              </w:tc>
              <w:tc>
                <w:tcPr/>
                <w:p>
                  <w:pPr>
                    <w:pStyle w:val="Compact"/>
                    <w:jc w:val="left"/>
                    <w:jc w:val="center"/>
                  </w:pPr>
                  <w:r>
                    <w:t xml:space="preserve">0</w:t>
                  </w:r>
                </w:p>
              </w:tc>
              <w:tc>
                <w:tcPr/>
                <w:p>
                  <w:pPr>
                    <w:pStyle w:val="Compact"/>
                    <w:jc w:val="left"/>
                    <w:jc w:val="center"/>
                  </w:pPr>
                  <w:r>
                    <w:t xml:space="preserve">1</w:t>
                  </w:r>
                </w:p>
              </w:tc>
            </w:tr>
            <w:tr>
              <w:tc>
                <w:tcPr/>
                <w:p>
                  <w:pPr>
                    <w:pStyle w:val="Compact"/>
                    <w:jc w:val="left"/>
                    <w:jc w:val="center"/>
                  </w:pPr>
                  <w:r>
                    <w:t xml:space="preserve">PITS-VAS</w:t>
                  </w:r>
                </w:p>
              </w:tc>
              <w:tc>
                <w:tcPr/>
                <w:p>
                  <w:pPr>
                    <w:pStyle w:val="Compact"/>
                    <w:jc w:val="left"/>
                    <w:jc w:val="center"/>
                  </w:pPr>
                  <w:r>
                    <w:t xml:space="preserve">56.057 (31.287)</w:t>
                  </w:r>
                </w:p>
              </w:tc>
              <w:tc>
                <w:tcPr/>
                <w:p>
                  <w:pPr>
                    <w:pStyle w:val="Compact"/>
                    <w:jc w:val="left"/>
                    <w:jc w:val="center"/>
                  </w:pPr>
                  <w:r>
                    <w:t xml:space="preserve">54 (30; 85)</w:t>
                  </w:r>
                </w:p>
              </w:tc>
              <w:tc>
                <w:tcPr/>
                <w:p>
                  <w:pPr>
                    <w:pStyle w:val="Compact"/>
                    <w:jc w:val="left"/>
                    <w:jc w:val="center"/>
                  </w:pPr>
                  <w:r>
                    <w:t xml:space="preserve">0</w:t>
                  </w:r>
                </w:p>
              </w:tc>
              <w:tc>
                <w:tcPr/>
                <w:p>
                  <w:pPr>
                    <w:pStyle w:val="Compact"/>
                    <w:jc w:val="left"/>
                    <w:jc w:val="center"/>
                  </w:pPr>
                  <w:r>
                    <w:t xml:space="preserve">100</w:t>
                  </w:r>
                </w:p>
              </w:tc>
            </w:tr>
            <w:tr>
              <w:tc>
                <w:tcPr/>
                <w:p>
                  <w:pPr>
                    <w:pStyle w:val="Compact"/>
                    <w:jc w:val="left"/>
                    <w:jc w:val="center"/>
                  </w:pPr>
                  <w:r>
                    <w:t xml:space="preserve">Dead-VAS</w:t>
                  </w:r>
                </w:p>
              </w:tc>
              <w:tc>
                <w:tcPr/>
                <w:p>
                  <w:pPr>
                    <w:pStyle w:val="Compact"/>
                    <w:jc w:val="left"/>
                    <w:jc w:val="center"/>
                  </w:pPr>
                  <w:r>
                    <w:t xml:space="preserve">42.528 (31.583)</w:t>
                  </w:r>
                </w:p>
              </w:tc>
              <w:tc>
                <w:tcPr/>
                <w:p>
                  <w:pPr>
                    <w:pStyle w:val="Compact"/>
                    <w:jc w:val="left"/>
                    <w:jc w:val="center"/>
                  </w:pPr>
                  <w:r>
                    <w:t xml:space="preserve">38.5 (13.2; 63.5)</w:t>
                  </w:r>
                </w:p>
              </w:tc>
              <w:tc>
                <w:tcPr/>
                <w:p>
                  <w:pPr>
                    <w:pStyle w:val="Compact"/>
                    <w:jc w:val="left"/>
                    <w:jc w:val="center"/>
                  </w:pPr>
                  <w:r>
                    <w:t xml:space="preserve">1</w:t>
                  </w:r>
                </w:p>
              </w:tc>
              <w:tc>
                <w:tcPr/>
                <w:p>
                  <w:pPr>
                    <w:pStyle w:val="Compact"/>
                    <w:jc w:val="left"/>
                    <w:jc w:val="center"/>
                  </w:pPr>
                  <w:r>
                    <w:t xml:space="preserve">100</w:t>
                  </w:r>
                </w:p>
              </w:tc>
            </w:tr>
            <w:tr>
              <w:tc>
                <w:tcPr/>
                <w:p>
                  <w:pPr>
                    <w:pStyle w:val="Compact"/>
                    <w:jc w:val="left"/>
                    <w:jc w:val="center"/>
                  </w:pPr>
                  <w:r>
                    <w:t xml:space="preserve">PITS VAS uncensored</w:t>
                  </w:r>
                </w:p>
              </w:tc>
              <w:tc>
                <w:tcPr/>
                <w:p>
                  <w:pPr>
                    <w:pStyle w:val="Compact"/>
                    <w:jc w:val="left"/>
                    <w:jc w:val="center"/>
                  </w:pPr>
                  <w:r>
                    <w:t xml:space="preserve">-0.025 (5.95)</w:t>
                  </w:r>
                </w:p>
              </w:tc>
              <w:tc>
                <w:tcPr/>
                <w:p>
                  <w:pPr>
                    <w:pStyle w:val="Compact"/>
                    <w:jc w:val="left"/>
                    <w:jc w:val="center"/>
                  </w:pPr>
                  <w:r>
                    <w:t xml:space="preserve">0.5 (0.2; 0.8)</w:t>
                  </w:r>
                </w:p>
              </w:tc>
              <w:tc>
                <w:tcPr/>
                <w:p>
                  <w:pPr>
                    <w:pStyle w:val="Compact"/>
                    <w:jc w:val="left"/>
                    <w:jc w:val="center"/>
                  </w:pPr>
                  <w:r>
                    <w:t xml:space="preserve">-99</w:t>
                  </w:r>
                </w:p>
              </w:tc>
              <w:tc>
                <w:tcPr/>
                <w:p>
                  <w:pPr>
                    <w:pStyle w:val="Compact"/>
                    <w:jc w:val="left"/>
                    <w:jc w:val="center"/>
                  </w:pPr>
                  <w:r>
                    <w:t xml:space="preserve">1</w:t>
                  </w:r>
                </w:p>
              </w:tc>
            </w:tr>
            <w:tr>
              <w:tc>
                <w:tcPr/>
                <w:p>
                  <w:pPr>
                    <w:pStyle w:val="Compact"/>
                    <w:jc w:val="left"/>
                    <w:jc w:val="center"/>
                  </w:pPr>
                  <w:r>
                    <w:t xml:space="preserve">PITS VAS censored</w:t>
                  </w:r>
                </w:p>
              </w:tc>
              <w:tc>
                <w:tcPr/>
                <w:p>
                  <w:pPr>
                    <w:pStyle w:val="Compact"/>
                    <w:jc w:val="left"/>
                    <w:jc w:val="center"/>
                  </w:pPr>
                  <w:r>
                    <w:t xml:space="preserve">0.431 (0.485)</w:t>
                  </w:r>
                </w:p>
              </w:tc>
              <w:tc>
                <w:tcPr/>
                <w:p>
                  <w:pPr>
                    <w:pStyle w:val="Compact"/>
                    <w:jc w:val="left"/>
                    <w:jc w:val="center"/>
                  </w:pPr>
                  <w:r>
                    <w:t xml:space="preserve">0.5 (0.2; 0.8)</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PITS Utility Value</w:t>
                  </w:r>
                </w:p>
              </w:tc>
              <w:tc>
                <w:tcPr/>
                <w:p>
                  <w:pPr>
                    <w:pStyle w:val="Compact"/>
                    <w:jc w:val="left"/>
                    <w:jc w:val="center"/>
                  </w:pPr>
                  <w:r>
                    <w:t xml:space="preserve">0.282 (1.456)</w:t>
                  </w:r>
                </w:p>
              </w:tc>
              <w:tc>
                <w:tcPr/>
                <w:p>
                  <w:pPr>
                    <w:pStyle w:val="Compact"/>
                    <w:jc w:val="left"/>
                    <w:jc w:val="center"/>
                  </w:pPr>
                  <w:r>
                    <w:t xml:space="preserve">0.5 (0.2; 0.8)</w:t>
                  </w:r>
                </w:p>
              </w:tc>
              <w:tc>
                <w:tcPr/>
                <w:p>
                  <w:pPr>
                    <w:pStyle w:val="Compact"/>
                    <w:jc w:val="left"/>
                    <w:jc w:val="center"/>
                  </w:pPr>
                  <w:r>
                    <w:t xml:space="preserve">-14.3</w:t>
                  </w:r>
                </w:p>
              </w:tc>
              <w:tc>
                <w:tcPr/>
                <w:p>
                  <w:pPr>
                    <w:pStyle w:val="Compact"/>
                    <w:jc w:val="left"/>
                    <w:jc w:val="center"/>
                  </w:pPr>
                  <w:r>
                    <w:t xml:space="preserve">1</w:t>
                  </w:r>
                </w:p>
              </w:tc>
            </w:tr>
          </w:tbl>
          <w:bookmarkEnd w:id="88"/>
          <w:p/>
        </w:tc>
      </w:tr>
    </w:tbl>
    <w:tbl>
      <w:tblPr>
        <w:tblStyle w:val="Table"/>
        <w:tblW w:type="pct" w:w="5000"/>
        <w:tblLayout w:type="fixed"/>
        <w:tblLook w:firstRow="0" w:lastRow="0" w:firstColumn="0" w:lastColumn="0" w:noHBand="0" w:noVBand="0" w:val="0000"/>
      </w:tblPr>
      <w:tblGrid>
        <w:gridCol w:w="7920"/>
      </w:tblGrid>
      <w:tr>
        <w:tc>
          <w:tcPr/>
          <w:bookmarkStart w:id="92" w:name="fig-rai"/>
          <w:p>
            <w:pPr>
              <w:pStyle w:val="Compact"/>
              <w:jc w:val="center"/>
            </w:pPr>
            <w:r>
              <w:drawing>
                <wp:inline>
                  <wp:extent cx="4620126" cy="3696101"/>
                  <wp:effectExtent b="0" l="0" r="0" t="0"/>
                  <wp:docPr descr="" title="" id="90" name="Picture"/>
                  <a:graphic>
                    <a:graphicData uri="http://schemas.openxmlformats.org/drawingml/2006/picture">
                      <pic:pic>
                        <pic:nvPicPr>
                          <pic:cNvPr descr="quarto_files/figure-docx/fig-rai-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Relative attribute importance</w:t>
            </w:r>
          </w:p>
          <w:bookmarkEnd w:id="92"/>
        </w:tc>
      </w:tr>
    </w:tbl>
    <w:bookmarkEnd w:id="93"/>
    <w:bookmarkStart w:id="98" w:name="anchoring"/>
    <w:p>
      <w:pPr>
        <w:pStyle w:val="Heading2"/>
      </w:pPr>
      <w:r>
        <w:t xml:space="preserve">3.6 Anchoring</w:t>
      </w:r>
    </w:p>
    <w:p>
      <w:pPr>
        <w:pStyle w:val="FirstParagraph"/>
      </w:pPr>
      <w:r>
        <w:t xml:space="preserve">The majority of respondents in the sample preferred the WAItE PITS state to being dead (87%). Therefore, 13% of participants answered the dead-VAS and 87% answered the PITS-VAS. A proportion of participants did not answer the anchoring task (1.67%). After winsorizing extreme values (top and bottom 0.1%)</w:t>
      </w:r>
      <w:r>
        <w:t xml:space="preserve"> </w:t>
      </w:r>
      <w:r>
        <w:t xml:space="preserve">(18)</w:t>
      </w:r>
      <w:r>
        <w:t xml:space="preserve"> </w:t>
      </w:r>
      <w:r>
        <w:t xml:space="preserve">and conducting multiple imputation by chained equations on the missing values, the mean (SD) and median (IQR) PITS utility value was 0.282 (1.456) and 0.5 (0.6). The distribution of WAItE PITS utility values (after winsorizing and imputation) is presented in</w:t>
      </w:r>
      <w:r>
        <w:t xml:space="preserve"> </w:t>
      </w:r>
      <w:hyperlink w:anchor="fig-hist">
        <w:r>
          <w:rPr>
            <w:rStyle w:val="Hyperlink"/>
          </w:rPr>
          <w:t xml:space="preserve">Figure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7" w:name="fig-hist"/>
          <w:p>
            <w:pPr>
              <w:pStyle w:val="Compact"/>
              <w:jc w:val="center"/>
            </w:pPr>
            <w:r>
              <w:drawing>
                <wp:inline>
                  <wp:extent cx="4620126" cy="3696101"/>
                  <wp:effectExtent b="0" l="0" r="0" t="0"/>
                  <wp:docPr descr="" title="" id="95" name="Picture"/>
                  <a:graphic>
                    <a:graphicData uri="http://schemas.openxmlformats.org/drawingml/2006/picture">
                      <pic:pic>
                        <pic:nvPicPr>
                          <pic:cNvPr descr="quarto_files/figure-docx/fig-hist-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Distribution of PITS utility values</w:t>
            </w:r>
          </w:p>
          <w:bookmarkEnd w:id="97"/>
        </w:tc>
      </w:tr>
    </w:tbl>
    <w:bookmarkEnd w:id="98"/>
    <w:bookmarkStart w:id="104" w:name="social-utility-function-estimation"/>
    <w:p>
      <w:pPr>
        <w:pStyle w:val="Heading2"/>
      </w:pPr>
      <w:r>
        <w:t xml:space="preserve">3.7 Social utility function estimation</w:t>
      </w:r>
    </w:p>
    <w:p>
      <w:pPr>
        <w:pStyle w:val="FirstParagraph"/>
      </w:pPr>
      <w:r>
        <w:t xml:space="preserve">Personal utility functions were estimated individually for each participant in our analysis sample via methods outlined in</w:t>
      </w:r>
      <w:r>
        <w:t xml:space="preserve"> </w:t>
      </w:r>
      <w:hyperlink w:anchor="sec-OPUF_methods">
        <w:r>
          <w:rPr>
            <w:rStyle w:val="Hyperlink"/>
          </w:rPr>
          <w:t xml:space="preserve">Section 1.4</w:t>
        </w:r>
      </w:hyperlink>
      <w:r>
        <w:t xml:space="preserve">. After this, individual PUFs were aggregated into a group utility function and anchored using the group PITS utility value (0.282) to give the social utility function. Descriptive statistics from the social utility function are presented in</w:t>
      </w:r>
      <w:r>
        <w:t xml:space="preserve"> </w:t>
      </w:r>
      <w:hyperlink w:anchor="tbl-suf">
        <w:r>
          <w:rPr>
            <w:rStyle w:val="Hyperlink"/>
          </w:rPr>
          <w:t xml:space="preserve">Table 6</w:t>
        </w:r>
      </w:hyperlink>
      <w:r>
        <w:t xml:space="preserve"> </w:t>
      </w:r>
      <w:r>
        <w:t xml:space="preserve">whereby the mean values can be used to estimate utility values for WAItE health states.</w:t>
      </w:r>
    </w:p>
    <w:tbl>
      <w:tblPr>
        <w:tblStyle w:val="Table"/>
        <w:tblW w:type="pct" w:w="5000"/>
        <w:tblLayout w:type="fixed"/>
        <w:tblLook w:firstRow="0" w:lastRow="0" w:firstColumn="0" w:lastColumn="0" w:noHBand="0" w:noVBand="0" w:val="0000"/>
      </w:tblPr>
      <w:tblGrid>
        <w:gridCol w:w="7920"/>
      </w:tblGrid>
      <w:tr>
        <w:tc>
          <w:tcPr/>
          <w:bookmarkStart w:id="99" w:name="tbl-suf"/>
          <w:p>
            <w:pPr>
              <w:jc w:val="center"/>
            </w:pPr>
            <w:pPr>
              <w:jc w:val="start"/>
              <w:spacing w:before="200"/>
              <w:pStyle w:val="ImageCaption"/>
            </w:pPr>
            <w:r>
              <w:t xml:space="preserve">Table 6: Social utility function based on 300 PUFs</w:t>
            </w:r>
          </w:p>
          <w:tbl>
            <w:tblPr>
              <w:tblStyle w:val="Table"/>
              <w:tblW w:type="pct" w:w="5000"/>
              <w:tblLayout w:type="fixed"/>
              <w:tblLook w:firstRow="1" w:lastRow="0" w:firstColumn="0" w:lastColumn="0" w:noHBand="0" w:noVBand="0" w:val="0020"/>
            </w:tblPr>
            <w:tblGrid>
              <w:gridCol w:w="2057"/>
              <w:gridCol w:w="1465"/>
              <w:gridCol w:w="1465"/>
              <w:gridCol w:w="1465"/>
              <w:gridCol w:w="1465"/>
            </w:tblGrid>
            <w:tr>
              <w:trPr>
                <w:tblHeader w:val="on"/>
              </w:trPr>
              <w:tc>
                <w:tcPr/>
                <w:p>
                  <w:pPr>
                    <w:pStyle w:val="Compact"/>
                    <w:jc w:val="left"/>
                    <w:jc w:val="center"/>
                  </w:pPr>
                  <w:r>
                    <w:t xml:space="preserve">Dimension Level</w:t>
                  </w:r>
                </w:p>
              </w:tc>
              <w:tc>
                <w:tcPr/>
                <w:p>
                  <w:pPr>
                    <w:pStyle w:val="Compact"/>
                    <w:jc w:val="left"/>
                    <w:jc w:val="center"/>
                  </w:pPr>
                  <w:r>
                    <w:t xml:space="preserve">Mean (95% CI)</w:t>
                  </w:r>
                </w:p>
              </w:tc>
              <w:tc>
                <w:tcPr/>
                <w:p>
                  <w:pPr>
                    <w:pStyle w:val="Compact"/>
                    <w:jc w:val="left"/>
                    <w:jc w:val="center"/>
                  </w:pPr>
                  <w:r>
                    <w:t xml:space="preserve">Median (Q1; Q3)</w:t>
                  </w:r>
                </w:p>
              </w:tc>
              <w:tc>
                <w:tcPr/>
                <w:p>
                  <w:pPr>
                    <w:pStyle w:val="Compact"/>
                    <w:jc w:val="left"/>
                    <w:jc w:val="center"/>
                  </w:pPr>
                  <w:r>
                    <w:t xml:space="preserve">Min</w:t>
                  </w:r>
                </w:p>
              </w:tc>
              <w:tc>
                <w:tcPr/>
                <w:p>
                  <w:pPr>
                    <w:pStyle w:val="Compact"/>
                    <w:jc w:val="left"/>
                    <w:jc w:val="center"/>
                  </w:pPr>
                  <w:r>
                    <w:t xml:space="preserve">Max</w:t>
                  </w:r>
                </w:p>
              </w:tc>
            </w:tr>
            <w:tr>
              <w:tc>
                <w:tcPr/>
                <w:p>
                  <w:pPr>
                    <w:pStyle w:val="Compact"/>
                    <w:jc w:val="left"/>
                    <w:jc w:val="center"/>
                  </w:pPr>
                  <w:r>
                    <w:t xml:space="preserve">Tired</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0.029 (0.025; 0.033)</w:t>
                  </w:r>
                </w:p>
              </w:tc>
              <w:tc>
                <w:tcPr/>
                <w:p>
                  <w:pPr>
                    <w:pStyle w:val="Compact"/>
                    <w:jc w:val="left"/>
                    <w:jc w:val="center"/>
                  </w:pPr>
                  <w:r>
                    <w:t xml:space="preserve">0.016 (0.007; 0.033)</w:t>
                  </w:r>
                </w:p>
              </w:tc>
              <w:tc>
                <w:tcPr/>
                <w:p>
                  <w:pPr>
                    <w:pStyle w:val="Compact"/>
                    <w:jc w:val="left"/>
                    <w:jc w:val="center"/>
                  </w:pPr>
                  <w:r>
                    <w:t xml:space="preserve">0</w:t>
                  </w:r>
                </w:p>
              </w:tc>
              <w:tc>
                <w:tcPr/>
                <w:p>
                  <w:pPr>
                    <w:pStyle w:val="Compact"/>
                    <w:jc w:val="left"/>
                    <w:jc w:val="center"/>
                  </w:pPr>
                  <w:r>
                    <w:t xml:space="preserve">0.279</w:t>
                  </w:r>
                </w:p>
              </w:tc>
            </w:tr>
            <w:tr>
              <w:tc>
                <w:tcPr/>
                <w:p>
                  <w:pPr>
                    <w:pStyle w:val="Compact"/>
                    <w:jc w:val="left"/>
                    <w:jc w:val="center"/>
                  </w:pPr>
                  <w:r>
                    <w:t xml:space="preserve">Sometimes</w:t>
                  </w:r>
                </w:p>
              </w:tc>
              <w:tc>
                <w:tcPr/>
                <w:p>
                  <w:pPr>
                    <w:pStyle w:val="Compact"/>
                    <w:jc w:val="left"/>
                    <w:jc w:val="center"/>
                  </w:pPr>
                  <w:r>
                    <w:t xml:space="preserve">0.052 (0.048; 0.057)</w:t>
                  </w:r>
                </w:p>
              </w:tc>
              <w:tc>
                <w:tcPr/>
                <w:p>
                  <w:pPr>
                    <w:pStyle w:val="Compact"/>
                    <w:jc w:val="left"/>
                    <w:jc w:val="center"/>
                  </w:pPr>
                  <w:r>
                    <w:t xml:space="preserve">0.043 (0.024; 0.07)</w:t>
                  </w:r>
                </w:p>
              </w:tc>
              <w:tc>
                <w:tcPr/>
                <w:p>
                  <w:pPr>
                    <w:pStyle w:val="Compact"/>
                    <w:jc w:val="left"/>
                    <w:jc w:val="center"/>
                  </w:pPr>
                  <w:r>
                    <w:t xml:space="preserve">0</w:t>
                  </w:r>
                </w:p>
              </w:tc>
              <w:tc>
                <w:tcPr/>
                <w:p>
                  <w:pPr>
                    <w:pStyle w:val="Compact"/>
                    <w:jc w:val="left"/>
                    <w:jc w:val="center"/>
                  </w:pPr>
                  <w:r>
                    <w:t xml:space="preserve">0.311</w:t>
                  </w:r>
                </w:p>
              </w:tc>
            </w:tr>
            <w:tr>
              <w:tc>
                <w:tcPr/>
                <w:p>
                  <w:pPr>
                    <w:pStyle w:val="Compact"/>
                    <w:jc w:val="left"/>
                    <w:jc w:val="center"/>
                  </w:pPr>
                  <w:r>
                    <w:t xml:space="preserve">Often</w:t>
                  </w:r>
                </w:p>
              </w:tc>
              <w:tc>
                <w:tcPr/>
                <w:p>
                  <w:pPr>
                    <w:pStyle w:val="Compact"/>
                    <w:jc w:val="left"/>
                    <w:jc w:val="center"/>
                  </w:pPr>
                  <w:r>
                    <w:t xml:space="preserve">0.088 (0.082; 0.094)</w:t>
                  </w:r>
                </w:p>
              </w:tc>
              <w:tc>
                <w:tcPr/>
                <w:p>
                  <w:pPr>
                    <w:pStyle w:val="Compact"/>
                    <w:jc w:val="left"/>
                    <w:jc w:val="center"/>
                  </w:pPr>
                  <w:r>
                    <w:t xml:space="preserve">0.086 (0.052; 0.112)</w:t>
                  </w:r>
                </w:p>
              </w:tc>
              <w:tc>
                <w:tcPr/>
                <w:p>
                  <w:pPr>
                    <w:pStyle w:val="Compact"/>
                    <w:jc w:val="left"/>
                    <w:jc w:val="center"/>
                  </w:pPr>
                  <w:r>
                    <w:t xml:space="preserve">0</w:t>
                  </w:r>
                </w:p>
              </w:tc>
              <w:tc>
                <w:tcPr/>
                <w:p>
                  <w:pPr>
                    <w:pStyle w:val="Compact"/>
                    <w:jc w:val="left"/>
                    <w:jc w:val="center"/>
                  </w:pPr>
                  <w:r>
                    <w:t xml:space="preserve">0.359</w:t>
                  </w:r>
                </w:p>
              </w:tc>
            </w:tr>
            <w:tr>
              <w:tc>
                <w:tcPr/>
                <w:p>
                  <w:pPr>
                    <w:pStyle w:val="Compact"/>
                    <w:jc w:val="left"/>
                    <w:jc w:val="center"/>
                  </w:pPr>
                  <w:r>
                    <w:t xml:space="preserve">Always</w:t>
                  </w:r>
                </w:p>
              </w:tc>
              <w:tc>
                <w:tcPr/>
                <w:p>
                  <w:pPr>
                    <w:pStyle w:val="Compact"/>
                    <w:jc w:val="left"/>
                    <w:jc w:val="center"/>
                  </w:pPr>
                  <w:r>
                    <w:t xml:space="preserve">0.14 (0.133; 0.148)</w:t>
                  </w:r>
                </w:p>
              </w:tc>
              <w:tc>
                <w:tcPr/>
                <w:p>
                  <w:pPr>
                    <w:pStyle w:val="Compact"/>
                    <w:jc w:val="left"/>
                    <w:jc w:val="center"/>
                  </w:pPr>
                  <w:r>
                    <w:t xml:space="preserve">0.126 (0.101; 0.161)</w:t>
                  </w:r>
                </w:p>
              </w:tc>
              <w:tc>
                <w:tcPr/>
                <w:p>
                  <w:pPr>
                    <w:pStyle w:val="Compact"/>
                    <w:jc w:val="left"/>
                    <w:jc w:val="center"/>
                  </w:pPr>
                  <w:r>
                    <w:t xml:space="preserve">0.006</w:t>
                  </w:r>
                </w:p>
              </w:tc>
              <w:tc>
                <w:tcPr/>
                <w:p>
                  <w:pPr>
                    <w:pStyle w:val="Compact"/>
                    <w:jc w:val="left"/>
                    <w:jc w:val="center"/>
                  </w:pPr>
                  <w:r>
                    <w:t xml:space="preserve">0.479</w:t>
                  </w:r>
                </w:p>
              </w:tc>
            </w:tr>
            <w:tr>
              <w:tc>
                <w:tcPr/>
                <w:p>
                  <w:pPr>
                    <w:pStyle w:val="Compact"/>
                    <w:jc w:val="left"/>
                    <w:jc w:val="center"/>
                  </w:pPr>
                  <w:r>
                    <w:t xml:space="preserve">Walking</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0.021 (0.018; 0.024)</w:t>
                  </w:r>
                </w:p>
              </w:tc>
              <w:tc>
                <w:tcPr/>
                <w:p>
                  <w:pPr>
                    <w:pStyle w:val="Compact"/>
                    <w:jc w:val="left"/>
                    <w:jc w:val="center"/>
                  </w:pPr>
                  <w:r>
                    <w:t xml:space="preserve">0.013 (0.006; 0.026)</w:t>
                  </w:r>
                </w:p>
              </w:tc>
              <w:tc>
                <w:tcPr/>
                <w:p>
                  <w:pPr>
                    <w:pStyle w:val="Compact"/>
                    <w:jc w:val="left"/>
                    <w:jc w:val="center"/>
                  </w:pPr>
                  <w:r>
                    <w:t xml:space="preserve">0</w:t>
                  </w:r>
                </w:p>
              </w:tc>
              <w:tc>
                <w:tcPr/>
                <w:p>
                  <w:pPr>
                    <w:pStyle w:val="Compact"/>
                    <w:jc w:val="left"/>
                    <w:jc w:val="center"/>
                  </w:pPr>
                  <w:r>
                    <w:t xml:space="preserve">0.179</w:t>
                  </w:r>
                </w:p>
              </w:tc>
            </w:tr>
            <w:tr>
              <w:tc>
                <w:tcPr/>
                <w:p>
                  <w:pPr>
                    <w:pStyle w:val="Compact"/>
                    <w:jc w:val="left"/>
                    <w:jc w:val="center"/>
                  </w:pPr>
                  <w:r>
                    <w:t xml:space="preserve">Sometimes</w:t>
                  </w:r>
                </w:p>
              </w:tc>
              <w:tc>
                <w:tcPr/>
                <w:p>
                  <w:pPr>
                    <w:pStyle w:val="Compact"/>
                    <w:jc w:val="left"/>
                    <w:jc w:val="center"/>
                  </w:pPr>
                  <w:r>
                    <w:t xml:space="preserve">0.045 (0.041; 0.049)</w:t>
                  </w:r>
                </w:p>
              </w:tc>
              <w:tc>
                <w:tcPr/>
                <w:p>
                  <w:pPr>
                    <w:pStyle w:val="Compact"/>
                    <w:jc w:val="left"/>
                    <w:jc w:val="center"/>
                  </w:pPr>
                  <w:r>
                    <w:t xml:space="preserve">0.04 (0.019; 0.062)</w:t>
                  </w:r>
                </w:p>
              </w:tc>
              <w:tc>
                <w:tcPr/>
                <w:p>
                  <w:pPr>
                    <w:pStyle w:val="Compact"/>
                    <w:jc w:val="left"/>
                    <w:jc w:val="center"/>
                  </w:pPr>
                  <w:r>
                    <w:t xml:space="preserve">0</w:t>
                  </w:r>
                </w:p>
              </w:tc>
              <w:tc>
                <w:tcPr/>
                <w:p>
                  <w:pPr>
                    <w:pStyle w:val="Compact"/>
                    <w:jc w:val="left"/>
                    <w:jc w:val="center"/>
                  </w:pPr>
                  <w:r>
                    <w:t xml:space="preserve">0.192</w:t>
                  </w:r>
                </w:p>
              </w:tc>
            </w:tr>
            <w:tr>
              <w:tc>
                <w:tcPr/>
                <w:p>
                  <w:pPr>
                    <w:pStyle w:val="Compact"/>
                    <w:jc w:val="left"/>
                    <w:jc w:val="center"/>
                  </w:pPr>
                  <w:r>
                    <w:t xml:space="preserve">Often</w:t>
                  </w:r>
                </w:p>
              </w:tc>
              <w:tc>
                <w:tcPr/>
                <w:p>
                  <w:pPr>
                    <w:pStyle w:val="Compact"/>
                    <w:jc w:val="left"/>
                    <w:jc w:val="center"/>
                  </w:pPr>
                  <w:r>
                    <w:t xml:space="preserve">0.075 (0.069; 0.082)</w:t>
                  </w:r>
                </w:p>
              </w:tc>
              <w:tc>
                <w:tcPr/>
                <w:p>
                  <w:pPr>
                    <w:pStyle w:val="Compact"/>
                    <w:jc w:val="left"/>
                    <w:jc w:val="center"/>
                  </w:pPr>
                  <w:r>
                    <w:t xml:space="preserve">0.074 (0.028; 0.102)</w:t>
                  </w:r>
                </w:p>
              </w:tc>
              <w:tc>
                <w:tcPr/>
                <w:p>
                  <w:pPr>
                    <w:pStyle w:val="Compact"/>
                    <w:jc w:val="left"/>
                    <w:jc w:val="center"/>
                  </w:pPr>
                  <w:r>
                    <w:t xml:space="preserve">0</w:t>
                  </w:r>
                </w:p>
              </w:tc>
              <w:tc>
                <w:tcPr/>
                <w:p>
                  <w:pPr>
                    <w:pStyle w:val="Compact"/>
                    <w:jc w:val="left"/>
                    <w:jc w:val="center"/>
                  </w:pPr>
                  <w:r>
                    <w:t xml:space="preserve">0.428</w:t>
                  </w:r>
                </w:p>
              </w:tc>
            </w:tr>
            <w:tr>
              <w:tc>
                <w:tcPr/>
                <w:p>
                  <w:pPr>
                    <w:pStyle w:val="Compact"/>
                    <w:jc w:val="left"/>
                    <w:jc w:val="center"/>
                  </w:pPr>
                  <w:r>
                    <w:t xml:space="preserve">Always</w:t>
                  </w:r>
                </w:p>
              </w:tc>
              <w:tc>
                <w:tcPr/>
                <w:p>
                  <w:pPr>
                    <w:pStyle w:val="Compact"/>
                    <w:jc w:val="left"/>
                    <w:jc w:val="center"/>
                  </w:pPr>
                  <w:r>
                    <w:t xml:space="preserve">0.116 (0.108; 0.124)</w:t>
                  </w:r>
                </w:p>
              </w:tc>
              <w:tc>
                <w:tcPr/>
                <w:p>
                  <w:pPr>
                    <w:pStyle w:val="Compact"/>
                    <w:jc w:val="left"/>
                    <w:jc w:val="center"/>
                  </w:pPr>
                  <w:r>
                    <w:t xml:space="preserve">0.11 (0.084; 0.141)</w:t>
                  </w:r>
                </w:p>
              </w:tc>
              <w:tc>
                <w:tcPr/>
                <w:p>
                  <w:pPr>
                    <w:pStyle w:val="Compact"/>
                    <w:jc w:val="left"/>
                    <w:jc w:val="center"/>
                  </w:pPr>
                  <w:r>
                    <w:t xml:space="preserve">0</w:t>
                  </w:r>
                </w:p>
              </w:tc>
              <w:tc>
                <w:tcPr/>
                <w:p>
                  <w:pPr>
                    <w:pStyle w:val="Compact"/>
                    <w:jc w:val="left"/>
                    <w:jc w:val="center"/>
                  </w:pPr>
                  <w:r>
                    <w:t xml:space="preserve">0.57</w:t>
                  </w:r>
                </w:p>
              </w:tc>
            </w:tr>
            <w:tr>
              <w:tc>
                <w:tcPr/>
                <w:p>
                  <w:pPr>
                    <w:pStyle w:val="Compact"/>
                    <w:jc w:val="left"/>
                    <w:jc w:val="center"/>
                  </w:pPr>
                  <w:r>
                    <w:t xml:space="preserve">Sports</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0.012 (0.01; 0.015)</w:t>
                  </w:r>
                </w:p>
              </w:tc>
              <w:tc>
                <w:tcPr/>
                <w:p>
                  <w:pPr>
                    <w:pStyle w:val="Compact"/>
                    <w:jc w:val="left"/>
                    <w:jc w:val="center"/>
                  </w:pPr>
                  <w:r>
                    <w:t xml:space="preserve">0.006 (0.001; 0.016)</w:t>
                  </w:r>
                </w:p>
              </w:tc>
              <w:tc>
                <w:tcPr/>
                <w:p>
                  <w:pPr>
                    <w:pStyle w:val="Compact"/>
                    <w:jc w:val="left"/>
                    <w:jc w:val="center"/>
                  </w:pPr>
                  <w:r>
                    <w:t xml:space="preserve">0</w:t>
                  </w:r>
                </w:p>
              </w:tc>
              <w:tc>
                <w:tcPr/>
                <w:p>
                  <w:pPr>
                    <w:pStyle w:val="Compact"/>
                    <w:jc w:val="left"/>
                    <w:jc w:val="center"/>
                  </w:pPr>
                  <w:r>
                    <w:t xml:space="preserve">0.127</w:t>
                  </w:r>
                </w:p>
              </w:tc>
            </w:tr>
            <w:tr>
              <w:tc>
                <w:tcPr/>
                <w:p>
                  <w:pPr>
                    <w:pStyle w:val="Compact"/>
                    <w:jc w:val="left"/>
                    <w:jc w:val="center"/>
                  </w:pPr>
                  <w:r>
                    <w:t xml:space="preserve">Sometimes</w:t>
                  </w:r>
                </w:p>
              </w:tc>
              <w:tc>
                <w:tcPr/>
                <w:p>
                  <w:pPr>
                    <w:pStyle w:val="Compact"/>
                    <w:jc w:val="left"/>
                    <w:jc w:val="center"/>
                  </w:pPr>
                  <w:r>
                    <w:t xml:space="preserve">0.023 (0.02; 0.025)</w:t>
                  </w:r>
                </w:p>
              </w:tc>
              <w:tc>
                <w:tcPr/>
                <w:p>
                  <w:pPr>
                    <w:pStyle w:val="Compact"/>
                    <w:jc w:val="left"/>
                    <w:jc w:val="center"/>
                  </w:pPr>
                  <w:r>
                    <w:t xml:space="preserve">0.015 (0.004; 0.036)</w:t>
                  </w:r>
                </w:p>
              </w:tc>
              <w:tc>
                <w:tcPr/>
                <w:p>
                  <w:pPr>
                    <w:pStyle w:val="Compact"/>
                    <w:jc w:val="left"/>
                    <w:jc w:val="center"/>
                  </w:pPr>
                  <w:r>
                    <w:t xml:space="preserve">0</w:t>
                  </w:r>
                </w:p>
              </w:tc>
              <w:tc>
                <w:tcPr/>
                <w:p>
                  <w:pPr>
                    <w:pStyle w:val="Compact"/>
                    <w:jc w:val="left"/>
                    <w:jc w:val="center"/>
                  </w:pPr>
                  <w:r>
                    <w:t xml:space="preserve">0.126</w:t>
                  </w:r>
                </w:p>
              </w:tc>
            </w:tr>
            <w:tr>
              <w:tc>
                <w:tcPr/>
                <w:p>
                  <w:pPr>
                    <w:pStyle w:val="Compact"/>
                    <w:jc w:val="left"/>
                    <w:jc w:val="center"/>
                  </w:pPr>
                  <w:r>
                    <w:t xml:space="preserve">Often</w:t>
                  </w:r>
                </w:p>
              </w:tc>
              <w:tc>
                <w:tcPr/>
                <w:p>
                  <w:pPr>
                    <w:pStyle w:val="Compact"/>
                    <w:jc w:val="left"/>
                    <w:jc w:val="center"/>
                  </w:pPr>
                  <w:r>
                    <w:t xml:space="preserve">0.038 (0.034; 0.044)</w:t>
                  </w:r>
                </w:p>
              </w:tc>
              <w:tc>
                <w:tcPr/>
                <w:p>
                  <w:pPr>
                    <w:pStyle w:val="Compact"/>
                    <w:jc w:val="left"/>
                    <w:jc w:val="center"/>
                  </w:pPr>
                  <w:r>
                    <w:t xml:space="preserve">0.026 (0.008; 0.059)</w:t>
                  </w:r>
                </w:p>
              </w:tc>
              <w:tc>
                <w:tcPr/>
                <w:p>
                  <w:pPr>
                    <w:pStyle w:val="Compact"/>
                    <w:jc w:val="left"/>
                    <w:jc w:val="center"/>
                  </w:pPr>
                  <w:r>
                    <w:t xml:space="preserve">0</w:t>
                  </w:r>
                </w:p>
              </w:tc>
              <w:tc>
                <w:tcPr/>
                <w:p>
                  <w:pPr>
                    <w:pStyle w:val="Compact"/>
                    <w:jc w:val="left"/>
                    <w:jc w:val="center"/>
                  </w:pPr>
                  <w:r>
                    <w:t xml:space="preserve">0.461</w:t>
                  </w:r>
                </w:p>
              </w:tc>
            </w:tr>
            <w:tr>
              <w:tc>
                <w:tcPr/>
                <w:p>
                  <w:pPr>
                    <w:pStyle w:val="Compact"/>
                    <w:jc w:val="left"/>
                    <w:jc w:val="center"/>
                  </w:pPr>
                  <w:r>
                    <w:t xml:space="preserve">Always</w:t>
                  </w:r>
                </w:p>
              </w:tc>
              <w:tc>
                <w:tcPr/>
                <w:p>
                  <w:pPr>
                    <w:pStyle w:val="Compact"/>
                    <w:jc w:val="left"/>
                    <w:jc w:val="center"/>
                  </w:pPr>
                  <w:r>
                    <w:t xml:space="preserve">0.069 (0.063; 0.076)</w:t>
                  </w:r>
                </w:p>
              </w:tc>
              <w:tc>
                <w:tcPr/>
                <w:p>
                  <w:pPr>
                    <w:pStyle w:val="Compact"/>
                    <w:jc w:val="left"/>
                    <w:jc w:val="center"/>
                  </w:pPr>
                  <w:r>
                    <w:t xml:space="preserve">0.064 (0.029; 0.103)</w:t>
                  </w:r>
                </w:p>
              </w:tc>
              <w:tc>
                <w:tcPr/>
                <w:p>
                  <w:pPr>
                    <w:pStyle w:val="Compact"/>
                    <w:jc w:val="left"/>
                    <w:jc w:val="center"/>
                  </w:pPr>
                  <w:r>
                    <w:t xml:space="preserve">0</w:t>
                  </w:r>
                </w:p>
              </w:tc>
              <w:tc>
                <w:tcPr/>
                <w:p>
                  <w:pPr>
                    <w:pStyle w:val="Compact"/>
                    <w:jc w:val="left"/>
                    <w:jc w:val="center"/>
                  </w:pPr>
                  <w:r>
                    <w:t xml:space="preserve">0.524</w:t>
                  </w:r>
                </w:p>
              </w:tc>
            </w:tr>
            <w:tr>
              <w:tc>
                <w:tcPr/>
                <w:p>
                  <w:pPr>
                    <w:pStyle w:val="Compact"/>
                    <w:jc w:val="left"/>
                    <w:jc w:val="center"/>
                  </w:pPr>
                  <w:r>
                    <w:t xml:space="preserve">Concentration</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0.026 (0.023; 0.03)</w:t>
                  </w:r>
                </w:p>
              </w:tc>
              <w:tc>
                <w:tcPr/>
                <w:p>
                  <w:pPr>
                    <w:pStyle w:val="Compact"/>
                    <w:jc w:val="left"/>
                    <w:jc w:val="center"/>
                  </w:pPr>
                  <w:r>
                    <w:t xml:space="preserve">0.014 (0.006; 0.032)</w:t>
                  </w:r>
                </w:p>
              </w:tc>
              <w:tc>
                <w:tcPr/>
                <w:p>
                  <w:pPr>
                    <w:pStyle w:val="Compact"/>
                    <w:jc w:val="left"/>
                    <w:jc w:val="center"/>
                  </w:pPr>
                  <w:r>
                    <w:t xml:space="preserve">0</w:t>
                  </w:r>
                </w:p>
              </w:tc>
              <w:tc>
                <w:tcPr/>
                <w:p>
                  <w:pPr>
                    <w:pStyle w:val="Compact"/>
                    <w:jc w:val="left"/>
                    <w:jc w:val="center"/>
                  </w:pPr>
                  <w:r>
                    <w:t xml:space="preserve">0.229</w:t>
                  </w:r>
                </w:p>
              </w:tc>
            </w:tr>
            <w:tr>
              <w:tc>
                <w:tcPr/>
                <w:p>
                  <w:pPr>
                    <w:pStyle w:val="Compact"/>
                    <w:jc w:val="left"/>
                    <w:jc w:val="center"/>
                  </w:pPr>
                  <w:r>
                    <w:t xml:space="preserve">Sometimes</w:t>
                  </w:r>
                </w:p>
              </w:tc>
              <w:tc>
                <w:tcPr/>
                <w:p>
                  <w:pPr>
                    <w:pStyle w:val="Compact"/>
                    <w:jc w:val="left"/>
                    <w:jc w:val="center"/>
                  </w:pPr>
                  <w:r>
                    <w:t xml:space="preserve">0.051 (0.047; 0.055)</w:t>
                  </w:r>
                </w:p>
              </w:tc>
              <w:tc>
                <w:tcPr/>
                <w:p>
                  <w:pPr>
                    <w:pStyle w:val="Compact"/>
                    <w:jc w:val="left"/>
                    <w:jc w:val="center"/>
                  </w:pPr>
                  <w:r>
                    <w:t xml:space="preserve">0.044 (0.024; 0.068)</w:t>
                  </w:r>
                </w:p>
              </w:tc>
              <w:tc>
                <w:tcPr/>
                <w:p>
                  <w:pPr>
                    <w:pStyle w:val="Compact"/>
                    <w:jc w:val="left"/>
                    <w:jc w:val="center"/>
                  </w:pPr>
                  <w:r>
                    <w:t xml:space="preserve">0</w:t>
                  </w:r>
                </w:p>
              </w:tc>
              <w:tc>
                <w:tcPr/>
                <w:p>
                  <w:pPr>
                    <w:pStyle w:val="Compact"/>
                    <w:jc w:val="left"/>
                    <w:jc w:val="center"/>
                  </w:pPr>
                  <w:r>
                    <w:t xml:space="preserve">0.261</w:t>
                  </w:r>
                </w:p>
              </w:tc>
            </w:tr>
            <w:tr>
              <w:tc>
                <w:tcPr/>
                <w:p>
                  <w:pPr>
                    <w:pStyle w:val="Compact"/>
                    <w:jc w:val="left"/>
                    <w:jc w:val="center"/>
                  </w:pPr>
                  <w:r>
                    <w:t xml:space="preserve">Often</w:t>
                  </w:r>
                </w:p>
              </w:tc>
              <w:tc>
                <w:tcPr/>
                <w:p>
                  <w:pPr>
                    <w:pStyle w:val="Compact"/>
                    <w:jc w:val="left"/>
                    <w:jc w:val="center"/>
                  </w:pPr>
                  <w:r>
                    <w:t xml:space="preserve">0.08 (0.074; 0.086)</w:t>
                  </w:r>
                </w:p>
              </w:tc>
              <w:tc>
                <w:tcPr/>
                <w:p>
                  <w:pPr>
                    <w:pStyle w:val="Compact"/>
                    <w:jc w:val="left"/>
                    <w:jc w:val="center"/>
                  </w:pPr>
                  <w:r>
                    <w:t xml:space="preserve">0.076 (0.039; 0.107)</w:t>
                  </w:r>
                </w:p>
              </w:tc>
              <w:tc>
                <w:tcPr/>
                <w:p>
                  <w:pPr>
                    <w:pStyle w:val="Compact"/>
                    <w:jc w:val="left"/>
                    <w:jc w:val="center"/>
                  </w:pPr>
                  <w:r>
                    <w:t xml:space="preserve">0</w:t>
                  </w:r>
                </w:p>
              </w:tc>
              <w:tc>
                <w:tcPr/>
                <w:p>
                  <w:pPr>
                    <w:pStyle w:val="Compact"/>
                    <w:jc w:val="left"/>
                    <w:jc w:val="center"/>
                  </w:pPr>
                  <w:r>
                    <w:t xml:space="preserve">0.28</w:t>
                  </w:r>
                </w:p>
              </w:tc>
            </w:tr>
            <w:tr>
              <w:tc>
                <w:tcPr/>
                <w:p>
                  <w:pPr>
                    <w:pStyle w:val="Compact"/>
                    <w:jc w:val="left"/>
                    <w:jc w:val="center"/>
                  </w:pPr>
                  <w:r>
                    <w:t xml:space="preserve">Always</w:t>
                  </w:r>
                </w:p>
              </w:tc>
              <w:tc>
                <w:tcPr/>
                <w:p>
                  <w:pPr>
                    <w:pStyle w:val="Compact"/>
                    <w:jc w:val="left"/>
                    <w:jc w:val="center"/>
                  </w:pPr>
                  <w:r>
                    <w:t xml:space="preserve">0.121 (0.114; 0.128)</w:t>
                  </w:r>
                </w:p>
              </w:tc>
              <w:tc>
                <w:tcPr/>
                <w:p>
                  <w:pPr>
                    <w:pStyle w:val="Compact"/>
                    <w:jc w:val="left"/>
                    <w:jc w:val="center"/>
                  </w:pPr>
                  <w:r>
                    <w:t xml:space="preserve">0.113 (0.088; 0.142)</w:t>
                  </w:r>
                </w:p>
              </w:tc>
              <w:tc>
                <w:tcPr/>
                <w:p>
                  <w:pPr>
                    <w:pStyle w:val="Compact"/>
                    <w:jc w:val="left"/>
                    <w:jc w:val="center"/>
                  </w:pPr>
                  <w:r>
                    <w:t xml:space="preserve">0</w:t>
                  </w:r>
                </w:p>
              </w:tc>
              <w:tc>
                <w:tcPr/>
                <w:p>
                  <w:pPr>
                    <w:pStyle w:val="Compact"/>
                    <w:jc w:val="left"/>
                    <w:jc w:val="center"/>
                  </w:pPr>
                  <w:r>
                    <w:t xml:space="preserve">0.532</w:t>
                  </w:r>
                </w:p>
              </w:tc>
            </w:tr>
            <w:tr>
              <w:tc>
                <w:tcPr/>
                <w:p>
                  <w:pPr>
                    <w:pStyle w:val="Compact"/>
                    <w:jc w:val="left"/>
                    <w:jc w:val="center"/>
                  </w:pPr>
                  <w:r>
                    <w:t xml:space="preserve">Embarrassment</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0.012 (0.01; 0.014)</w:t>
                  </w:r>
                </w:p>
              </w:tc>
              <w:tc>
                <w:tcPr/>
                <w:p>
                  <w:pPr>
                    <w:pStyle w:val="Compact"/>
                    <w:jc w:val="left"/>
                    <w:jc w:val="center"/>
                  </w:pPr>
                  <w:r>
                    <w:t xml:space="preserve">0.004 (0; 0.013)</w:t>
                  </w:r>
                </w:p>
              </w:tc>
              <w:tc>
                <w:tcPr/>
                <w:p>
                  <w:pPr>
                    <w:pStyle w:val="Compact"/>
                    <w:jc w:val="left"/>
                    <w:jc w:val="center"/>
                  </w:pPr>
                  <w:r>
                    <w:t xml:space="preserve">0</w:t>
                  </w:r>
                </w:p>
              </w:tc>
              <w:tc>
                <w:tcPr/>
                <w:p>
                  <w:pPr>
                    <w:pStyle w:val="Compact"/>
                    <w:jc w:val="left"/>
                    <w:jc w:val="center"/>
                  </w:pPr>
                  <w:r>
                    <w:t xml:space="preserve">0.138</w:t>
                  </w:r>
                </w:p>
              </w:tc>
            </w:tr>
            <w:tr>
              <w:tc>
                <w:tcPr/>
                <w:p>
                  <w:pPr>
                    <w:pStyle w:val="Compact"/>
                    <w:jc w:val="left"/>
                    <w:jc w:val="center"/>
                  </w:pPr>
                  <w:r>
                    <w:t xml:space="preserve">Sometimes</w:t>
                  </w:r>
                </w:p>
              </w:tc>
              <w:tc>
                <w:tcPr/>
                <w:p>
                  <w:pPr>
                    <w:pStyle w:val="Compact"/>
                    <w:jc w:val="left"/>
                    <w:jc w:val="center"/>
                  </w:pPr>
                  <w:r>
                    <w:t xml:space="preserve">0.022 (0.019; 0.025)</w:t>
                  </w:r>
                </w:p>
              </w:tc>
              <w:tc>
                <w:tcPr/>
                <w:p>
                  <w:pPr>
                    <w:pStyle w:val="Compact"/>
                    <w:jc w:val="left"/>
                    <w:jc w:val="center"/>
                  </w:pPr>
                  <w:r>
                    <w:t xml:space="preserve">0.012 (0.002; 0.031)</w:t>
                  </w:r>
                </w:p>
              </w:tc>
              <w:tc>
                <w:tcPr/>
                <w:p>
                  <w:pPr>
                    <w:pStyle w:val="Compact"/>
                    <w:jc w:val="left"/>
                    <w:jc w:val="center"/>
                  </w:pPr>
                  <w:r>
                    <w:t xml:space="preserve">0</w:t>
                  </w:r>
                </w:p>
              </w:tc>
              <w:tc>
                <w:tcPr/>
                <w:p>
                  <w:pPr>
                    <w:pStyle w:val="Compact"/>
                    <w:jc w:val="left"/>
                    <w:jc w:val="center"/>
                  </w:pPr>
                  <w:r>
                    <w:t xml:space="preserve">0.18</w:t>
                  </w:r>
                </w:p>
              </w:tc>
            </w:tr>
            <w:tr>
              <w:tc>
                <w:tcPr/>
                <w:p>
                  <w:pPr>
                    <w:pStyle w:val="Compact"/>
                    <w:jc w:val="left"/>
                    <w:jc w:val="center"/>
                  </w:pPr>
                  <w:r>
                    <w:t xml:space="preserve">Often</w:t>
                  </w:r>
                </w:p>
              </w:tc>
              <w:tc>
                <w:tcPr/>
                <w:p>
                  <w:pPr>
                    <w:pStyle w:val="Compact"/>
                    <w:jc w:val="left"/>
                    <w:jc w:val="center"/>
                  </w:pPr>
                  <w:r>
                    <w:t xml:space="preserve">0.034 (0.03; 0.038)</w:t>
                  </w:r>
                </w:p>
              </w:tc>
              <w:tc>
                <w:tcPr/>
                <w:p>
                  <w:pPr>
                    <w:pStyle w:val="Compact"/>
                    <w:jc w:val="left"/>
                    <w:jc w:val="center"/>
                  </w:pPr>
                  <w:r>
                    <w:t xml:space="preserve">0.019 (0.004; 0.053)</w:t>
                  </w:r>
                </w:p>
              </w:tc>
              <w:tc>
                <w:tcPr/>
                <w:p>
                  <w:pPr>
                    <w:pStyle w:val="Compact"/>
                    <w:jc w:val="left"/>
                    <w:jc w:val="center"/>
                  </w:pPr>
                  <w:r>
                    <w:t xml:space="preserve">0</w:t>
                  </w:r>
                </w:p>
              </w:tc>
              <w:tc>
                <w:tcPr/>
                <w:p>
                  <w:pPr>
                    <w:pStyle w:val="Compact"/>
                    <w:jc w:val="left"/>
                    <w:jc w:val="center"/>
                  </w:pPr>
                  <w:r>
                    <w:t xml:space="preserve">0.359</w:t>
                  </w:r>
                </w:p>
              </w:tc>
            </w:tr>
            <w:tr>
              <w:tc>
                <w:tcPr/>
                <w:p>
                  <w:pPr>
                    <w:pStyle w:val="Compact"/>
                    <w:jc w:val="left"/>
                    <w:jc w:val="center"/>
                  </w:pPr>
                  <w:r>
                    <w:t xml:space="preserve">Always</w:t>
                  </w:r>
                </w:p>
              </w:tc>
              <w:tc>
                <w:tcPr/>
                <w:p>
                  <w:pPr>
                    <w:pStyle w:val="Compact"/>
                    <w:jc w:val="left"/>
                    <w:jc w:val="center"/>
                  </w:pPr>
                  <w:r>
                    <w:t xml:space="preserve">0.061 (0.056; 0.067)</w:t>
                  </w:r>
                </w:p>
              </w:tc>
              <w:tc>
                <w:tcPr/>
                <w:p>
                  <w:pPr>
                    <w:pStyle w:val="Compact"/>
                    <w:jc w:val="left"/>
                    <w:jc w:val="center"/>
                  </w:pPr>
                  <w:r>
                    <w:t xml:space="preserve">0.053 (0.019; 0.1)</w:t>
                  </w:r>
                </w:p>
              </w:tc>
              <w:tc>
                <w:tcPr/>
                <w:p>
                  <w:pPr>
                    <w:pStyle w:val="Compact"/>
                    <w:jc w:val="left"/>
                    <w:jc w:val="center"/>
                  </w:pPr>
                  <w:r>
                    <w:t xml:space="preserve">0</w:t>
                  </w:r>
                </w:p>
              </w:tc>
              <w:tc>
                <w:tcPr/>
                <w:p>
                  <w:pPr>
                    <w:pStyle w:val="Compact"/>
                    <w:jc w:val="left"/>
                    <w:jc w:val="center"/>
                  </w:pPr>
                  <w:r>
                    <w:t xml:space="preserve">0.359</w:t>
                  </w:r>
                </w:p>
              </w:tc>
            </w:tr>
            <w:tr>
              <w:tc>
                <w:tcPr/>
                <w:p>
                  <w:pPr>
                    <w:pStyle w:val="Compact"/>
                    <w:jc w:val="left"/>
                    <w:jc w:val="center"/>
                  </w:pPr>
                  <w:r>
                    <w:t xml:space="preserve">Unhappiness</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0.025 (0.022; 0.029)</w:t>
                  </w:r>
                </w:p>
              </w:tc>
              <w:tc>
                <w:tcPr/>
                <w:p>
                  <w:pPr>
                    <w:pStyle w:val="Compact"/>
                    <w:jc w:val="left"/>
                    <w:jc w:val="center"/>
                  </w:pPr>
                  <w:r>
                    <w:t xml:space="preserve">0.015 (0.006; 0.031)</w:t>
                  </w:r>
                </w:p>
              </w:tc>
              <w:tc>
                <w:tcPr/>
                <w:p>
                  <w:pPr>
                    <w:pStyle w:val="Compact"/>
                    <w:jc w:val="left"/>
                    <w:jc w:val="center"/>
                  </w:pPr>
                  <w:r>
                    <w:t xml:space="preserve">0</w:t>
                  </w:r>
                </w:p>
              </w:tc>
              <w:tc>
                <w:tcPr/>
                <w:p>
                  <w:pPr>
                    <w:pStyle w:val="Compact"/>
                    <w:jc w:val="left"/>
                    <w:jc w:val="center"/>
                  </w:pPr>
                  <w:r>
                    <w:t xml:space="preserve">0.208</w:t>
                  </w:r>
                </w:p>
              </w:tc>
            </w:tr>
            <w:tr>
              <w:tc>
                <w:tcPr/>
                <w:p>
                  <w:pPr>
                    <w:pStyle w:val="Compact"/>
                    <w:jc w:val="left"/>
                    <w:jc w:val="center"/>
                  </w:pPr>
                  <w:r>
                    <w:t xml:space="preserve">Sometimes</w:t>
                  </w:r>
                </w:p>
              </w:tc>
              <w:tc>
                <w:tcPr/>
                <w:p>
                  <w:pPr>
                    <w:pStyle w:val="Compact"/>
                    <w:jc w:val="left"/>
                    <w:jc w:val="center"/>
                  </w:pPr>
                  <w:r>
                    <w:t xml:space="preserve">0.054 (0.049; 0.059)</w:t>
                  </w:r>
                </w:p>
              </w:tc>
              <w:tc>
                <w:tcPr/>
                <w:p>
                  <w:pPr>
                    <w:pStyle w:val="Compact"/>
                    <w:jc w:val="left"/>
                    <w:jc w:val="center"/>
                  </w:pPr>
                  <w:r>
                    <w:t xml:space="preserve">0.044 (0.022; 0.073)</w:t>
                  </w:r>
                </w:p>
              </w:tc>
              <w:tc>
                <w:tcPr/>
                <w:p>
                  <w:pPr>
                    <w:pStyle w:val="Compact"/>
                    <w:jc w:val="left"/>
                    <w:jc w:val="center"/>
                  </w:pPr>
                  <w:r>
                    <w:t xml:space="preserve">0</w:t>
                  </w:r>
                </w:p>
              </w:tc>
              <w:tc>
                <w:tcPr/>
                <w:p>
                  <w:pPr>
                    <w:pStyle w:val="Compact"/>
                    <w:jc w:val="left"/>
                    <w:jc w:val="center"/>
                  </w:pPr>
                  <w:r>
                    <w:t xml:space="preserve">0.371</w:t>
                  </w:r>
                </w:p>
              </w:tc>
            </w:tr>
            <w:tr>
              <w:tc>
                <w:tcPr/>
                <w:p>
                  <w:pPr>
                    <w:pStyle w:val="Compact"/>
                    <w:jc w:val="left"/>
                    <w:jc w:val="center"/>
                  </w:pPr>
                  <w:r>
                    <w:t xml:space="preserve">Often</w:t>
                  </w:r>
                </w:p>
              </w:tc>
              <w:tc>
                <w:tcPr/>
                <w:p>
                  <w:pPr>
                    <w:pStyle w:val="Compact"/>
                    <w:jc w:val="left"/>
                    <w:jc w:val="center"/>
                  </w:pPr>
                  <w:r>
                    <w:t xml:space="preserve">0.083 (0.076; 0.09)</w:t>
                  </w:r>
                </w:p>
              </w:tc>
              <w:tc>
                <w:tcPr/>
                <w:p>
                  <w:pPr>
                    <w:pStyle w:val="Compact"/>
                    <w:jc w:val="left"/>
                    <w:jc w:val="center"/>
                  </w:pPr>
                  <w:r>
                    <w:t xml:space="preserve">0.081 (0.036; 0.112)</w:t>
                  </w:r>
                </w:p>
              </w:tc>
              <w:tc>
                <w:tcPr/>
                <w:p>
                  <w:pPr>
                    <w:pStyle w:val="Compact"/>
                    <w:jc w:val="left"/>
                    <w:jc w:val="center"/>
                  </w:pPr>
                  <w:r>
                    <w:t xml:space="preserve">0</w:t>
                  </w:r>
                </w:p>
              </w:tc>
              <w:tc>
                <w:tcPr/>
                <w:p>
                  <w:pPr>
                    <w:pStyle w:val="Compact"/>
                    <w:jc w:val="left"/>
                    <w:jc w:val="center"/>
                  </w:pPr>
                  <w:r>
                    <w:t xml:space="preserve">0.368</w:t>
                  </w:r>
                </w:p>
              </w:tc>
            </w:tr>
            <w:tr>
              <w:tc>
                <w:tcPr/>
                <w:p>
                  <w:pPr>
                    <w:pStyle w:val="Compact"/>
                    <w:jc w:val="left"/>
                    <w:jc w:val="center"/>
                  </w:pPr>
                  <w:r>
                    <w:t xml:space="preserve">Always</w:t>
                  </w:r>
                </w:p>
              </w:tc>
              <w:tc>
                <w:tcPr/>
                <w:p>
                  <w:pPr>
                    <w:pStyle w:val="Compact"/>
                    <w:jc w:val="left"/>
                    <w:jc w:val="center"/>
                  </w:pPr>
                  <w:r>
                    <w:t xml:space="preserve">0.124 (0.117; 0.133)</w:t>
                  </w:r>
                </w:p>
              </w:tc>
              <w:tc>
                <w:tcPr/>
                <w:p>
                  <w:pPr>
                    <w:pStyle w:val="Compact"/>
                    <w:jc w:val="left"/>
                    <w:jc w:val="center"/>
                  </w:pPr>
                  <w:r>
                    <w:t xml:space="preserve">0.117 (0.087; 0.146)</w:t>
                  </w:r>
                </w:p>
              </w:tc>
              <w:tc>
                <w:tcPr/>
                <w:p>
                  <w:pPr>
                    <w:pStyle w:val="Compact"/>
                    <w:jc w:val="left"/>
                    <w:jc w:val="center"/>
                  </w:pPr>
                  <w:r>
                    <w:t xml:space="preserve">0</w:t>
                  </w:r>
                </w:p>
              </w:tc>
              <w:tc>
                <w:tcPr/>
                <w:p>
                  <w:pPr>
                    <w:pStyle w:val="Compact"/>
                    <w:jc w:val="left"/>
                    <w:jc w:val="center"/>
                  </w:pPr>
                  <w:r>
                    <w:t xml:space="preserve">0.463</w:t>
                  </w:r>
                </w:p>
              </w:tc>
            </w:tr>
            <w:tr>
              <w:tc>
                <w:tcPr/>
                <w:p>
                  <w:pPr>
                    <w:pStyle w:val="Compact"/>
                    <w:jc w:val="left"/>
                    <w:jc w:val="center"/>
                  </w:pPr>
                  <w:r>
                    <w:t xml:space="preserve">Treated differently</w:t>
                  </w:r>
                </w:p>
              </w:tc>
              <w:tc>
                <w:tcPr/>
                <w:p>
                  <w:pPr>
                    <w:pStyle w:val="Compact"/>
                    <w:jc w:val="left"/>
                    <w:jc w:val="center"/>
                  </w:pPr>
                </w:p>
              </w:tc>
              <w:tc>
                <w:tcPr/>
                <w:p>
                  <w:pPr>
                    <w:pStyle w:val="Compact"/>
                    <w:jc w:val="left"/>
                    <w:jc w:val="center"/>
                  </w:pPr>
                </w:p>
              </w:tc>
              <w:tc>
                <w:tcPr/>
                <w:p>
                  <w:pPr>
                    <w:pStyle w:val="Compact"/>
                    <w:jc w:val="left"/>
                    <w:jc w:val="center"/>
                  </w:pPr>
                </w:p>
              </w:tc>
              <w:tc>
                <w:tcPr/>
                <w:p>
                  <w:pPr>
                    <w:pStyle w:val="Compact"/>
                    <w:jc w:val="left"/>
                    <w:jc w:val="center"/>
                  </w:pPr>
                </w:p>
              </w:tc>
            </w:tr>
            <w:tr>
              <w:tc>
                <w:tcPr/>
                <w:p>
                  <w:pPr>
                    <w:pStyle w:val="Compact"/>
                    <w:jc w:val="left"/>
                    <w:jc w:val="center"/>
                  </w:pPr>
                  <w:r>
                    <w:t xml:space="preserve">Almost never</w:t>
                  </w:r>
                </w:p>
              </w:tc>
              <w:tc>
                <w:tcPr/>
                <w:p>
                  <w:pPr>
                    <w:pStyle w:val="Compact"/>
                    <w:jc w:val="left"/>
                    <w:jc w:val="center"/>
                  </w:pPr>
                  <w:r>
                    <w:t xml:space="preserve">0.019 (0.016; 0.022)</w:t>
                  </w:r>
                </w:p>
              </w:tc>
              <w:tc>
                <w:tcPr/>
                <w:p>
                  <w:pPr>
                    <w:pStyle w:val="Compact"/>
                    <w:jc w:val="left"/>
                    <w:jc w:val="center"/>
                  </w:pPr>
                  <w:r>
                    <w:t xml:space="preserve">0.01 (0.002; 0.022)</w:t>
                  </w:r>
                </w:p>
              </w:tc>
              <w:tc>
                <w:tcPr/>
                <w:p>
                  <w:pPr>
                    <w:pStyle w:val="Compact"/>
                    <w:jc w:val="left"/>
                    <w:jc w:val="center"/>
                  </w:pPr>
                  <w:r>
                    <w:t xml:space="preserve">0</w:t>
                  </w:r>
                </w:p>
              </w:tc>
              <w:tc>
                <w:tcPr/>
                <w:p>
                  <w:pPr>
                    <w:pStyle w:val="Compact"/>
                    <w:jc w:val="left"/>
                    <w:jc w:val="center"/>
                  </w:pPr>
                  <w:r>
                    <w:t xml:space="preserve">0.157</w:t>
                  </w:r>
                </w:p>
              </w:tc>
            </w:tr>
            <w:tr>
              <w:tc>
                <w:tcPr/>
                <w:p>
                  <w:pPr>
                    <w:pStyle w:val="Compact"/>
                    <w:jc w:val="left"/>
                    <w:jc w:val="center"/>
                  </w:pPr>
                  <w:r>
                    <w:t xml:space="preserve">Sometimes</w:t>
                  </w:r>
                </w:p>
              </w:tc>
              <w:tc>
                <w:tcPr/>
                <w:p>
                  <w:pPr>
                    <w:pStyle w:val="Compact"/>
                    <w:jc w:val="left"/>
                    <w:jc w:val="center"/>
                  </w:pPr>
                  <w:r>
                    <w:t xml:space="preserve">0.035 (0.03; 0.039)</w:t>
                  </w:r>
                </w:p>
              </w:tc>
              <w:tc>
                <w:tcPr/>
                <w:p>
                  <w:pPr>
                    <w:pStyle w:val="Compact"/>
                    <w:jc w:val="left"/>
                    <w:jc w:val="center"/>
                  </w:pPr>
                  <w:r>
                    <w:t xml:space="preserve">0.025 (0.006; 0.051)</w:t>
                  </w:r>
                </w:p>
              </w:tc>
              <w:tc>
                <w:tcPr/>
                <w:p>
                  <w:pPr>
                    <w:pStyle w:val="Compact"/>
                    <w:jc w:val="left"/>
                    <w:jc w:val="center"/>
                  </w:pPr>
                  <w:r>
                    <w:t xml:space="preserve">0</w:t>
                  </w:r>
                </w:p>
              </w:tc>
              <w:tc>
                <w:tcPr/>
                <w:p>
                  <w:pPr>
                    <w:pStyle w:val="Compact"/>
                    <w:jc w:val="left"/>
                    <w:jc w:val="center"/>
                  </w:pPr>
                  <w:r>
                    <w:t xml:space="preserve">0.359</w:t>
                  </w:r>
                </w:p>
              </w:tc>
            </w:tr>
            <w:tr>
              <w:tc>
                <w:tcPr/>
                <w:p>
                  <w:pPr>
                    <w:pStyle w:val="Compact"/>
                    <w:jc w:val="left"/>
                    <w:jc w:val="center"/>
                  </w:pPr>
                  <w:r>
                    <w:t xml:space="preserve">Often</w:t>
                  </w:r>
                </w:p>
              </w:tc>
              <w:tc>
                <w:tcPr/>
                <w:p>
                  <w:pPr>
                    <w:pStyle w:val="Compact"/>
                    <w:jc w:val="left"/>
                    <w:jc w:val="center"/>
                  </w:pPr>
                  <w:r>
                    <w:t xml:space="preserve">0.052 (0.047; 0.058)</w:t>
                  </w:r>
                </w:p>
              </w:tc>
              <w:tc>
                <w:tcPr/>
                <w:p>
                  <w:pPr>
                    <w:pStyle w:val="Compact"/>
                    <w:jc w:val="left"/>
                    <w:jc w:val="center"/>
                  </w:pPr>
                  <w:r>
                    <w:t xml:space="preserve">0.04 (0.009; 0.082)</w:t>
                  </w:r>
                </w:p>
              </w:tc>
              <w:tc>
                <w:tcPr/>
                <w:p>
                  <w:pPr>
                    <w:pStyle w:val="Compact"/>
                    <w:jc w:val="left"/>
                    <w:jc w:val="center"/>
                  </w:pPr>
                  <w:r>
                    <w:t xml:space="preserve">0</w:t>
                  </w:r>
                </w:p>
              </w:tc>
              <w:tc>
                <w:tcPr/>
                <w:p>
                  <w:pPr>
                    <w:pStyle w:val="Compact"/>
                    <w:jc w:val="left"/>
                    <w:jc w:val="center"/>
                  </w:pPr>
                  <w:r>
                    <w:t xml:space="preserve">0.376</w:t>
                  </w:r>
                </w:p>
              </w:tc>
            </w:tr>
            <w:tr>
              <w:tc>
                <w:tcPr/>
                <w:p>
                  <w:pPr>
                    <w:pStyle w:val="Compact"/>
                    <w:jc w:val="left"/>
                    <w:jc w:val="center"/>
                  </w:pPr>
                  <w:r>
                    <w:t xml:space="preserve">Always</w:t>
                  </w:r>
                </w:p>
              </w:tc>
              <w:tc>
                <w:tcPr/>
                <w:p>
                  <w:pPr>
                    <w:pStyle w:val="Compact"/>
                    <w:jc w:val="left"/>
                    <w:jc w:val="center"/>
                  </w:pPr>
                  <w:r>
                    <w:t xml:space="preserve">0.087 (0.079; 0.095)</w:t>
                  </w:r>
                </w:p>
              </w:tc>
              <w:tc>
                <w:tcPr/>
                <w:p>
                  <w:pPr>
                    <w:pStyle w:val="Compact"/>
                    <w:jc w:val="left"/>
                    <w:jc w:val="center"/>
                  </w:pPr>
                  <w:r>
                    <w:t xml:space="preserve">0.085 (0.038; 0.117)</w:t>
                  </w:r>
                </w:p>
              </w:tc>
              <w:tc>
                <w:tcPr/>
                <w:p>
                  <w:pPr>
                    <w:pStyle w:val="Compact"/>
                    <w:jc w:val="left"/>
                    <w:jc w:val="center"/>
                  </w:pPr>
                  <w:r>
                    <w:t xml:space="preserve">0</w:t>
                  </w:r>
                </w:p>
              </w:tc>
              <w:tc>
                <w:tcPr/>
                <w:p>
                  <w:pPr>
                    <w:pStyle w:val="Compact"/>
                    <w:jc w:val="left"/>
                    <w:jc w:val="center"/>
                  </w:pPr>
                  <w:r>
                    <w:t xml:space="preserve">0.553</w:t>
                  </w:r>
                </w:p>
              </w:tc>
            </w:tr>
          </w:tbl>
          <w:bookmarkEnd w:id="99"/>
          <w:p/>
        </w:tc>
      </w:tr>
    </w:tbl>
    <w:p>
      <w:pPr>
        <w:pStyle w:val="BodyText"/>
      </w:pPr>
      <w:hyperlink w:anchor="fig-sufplain">
        <w:r>
          <w:rPr>
            <w:rStyle w:val="Hyperlink"/>
          </w:rPr>
          <w:t xml:space="preserve">Figure 6</w:t>
        </w:r>
      </w:hyperlink>
      <w:r>
        <w:t xml:space="preserve"> </w:t>
      </w:r>
      <w:r>
        <w:t xml:space="preserve">presents the mean social utility function (thick line) alongside individual personal utility functions (thin lines) for a selection of 100 WAItE health states ordered from high to low utility according to the social preference. Deviations of individual utility functions from the social preference illustrate the heterogeneity of preference within our analysis sample. Individual personal utility functions shown in</w:t>
      </w:r>
      <w:r>
        <w:t xml:space="preserve"> </w:t>
      </w:r>
      <w:hyperlink w:anchor="fig-sufplain">
        <w:r>
          <w:rPr>
            <w:rStyle w:val="Hyperlink"/>
          </w:rPr>
          <w:t xml:space="preserve">Figure 6</w:t>
        </w:r>
      </w:hyperlink>
      <w:r>
        <w:t xml:space="preserve"> </w:t>
      </w:r>
      <w:r>
        <w:t xml:space="preserve">are anchored using individual PITS utility values rather than the social PITS utility value.</w:t>
      </w:r>
    </w:p>
    <w:tbl>
      <w:tblPr>
        <w:tblStyle w:val="Table"/>
        <w:tblW w:type="pct" w:w="5000"/>
        <w:tblLayout w:type="fixed"/>
        <w:tblLook w:firstRow="0" w:lastRow="0" w:firstColumn="0" w:lastColumn="0" w:noHBand="0" w:noVBand="0" w:val="0000"/>
      </w:tblPr>
      <w:tblGrid>
        <w:gridCol w:w="7920"/>
      </w:tblGrid>
      <w:tr>
        <w:tc>
          <w:tcPr/>
          <w:bookmarkStart w:id="103" w:name="fig-sufplain"/>
          <w:p>
            <w:pPr>
              <w:pStyle w:val="Compact"/>
              <w:jc w:val="center"/>
            </w:pPr>
            <w:r>
              <w:drawing>
                <wp:inline>
                  <wp:extent cx="4620126" cy="3696101"/>
                  <wp:effectExtent b="0" l="0" r="0" t="0"/>
                  <wp:docPr descr="" title="" id="101" name="Picture"/>
                  <a:graphic>
                    <a:graphicData uri="http://schemas.openxmlformats.org/drawingml/2006/picture">
                      <pic:pic>
                        <pic:nvPicPr>
                          <pic:cNvPr descr="quarto_files/figure-docx/fig-sufplain-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Social and individual utility functions</w:t>
            </w:r>
          </w:p>
          <w:bookmarkEnd w:id="103"/>
        </w:tc>
      </w:tr>
    </w:tbl>
    <w:bookmarkEnd w:id="104"/>
    <w:bookmarkStart w:id="109" w:name="preference-heterogeneity-1"/>
    <w:p>
      <w:pPr>
        <w:pStyle w:val="Heading2"/>
      </w:pPr>
      <w:r>
        <w:t xml:space="preserve">3.8 Preference heterogeneity</w:t>
      </w:r>
    </w:p>
    <w:p>
      <w:pPr>
        <w:pStyle w:val="FirstParagraph"/>
      </w:pPr>
      <w:r>
        <w:t xml:space="preserve">After estimating individual PUFs for all participants, pairwise EUD was estimated between all participants. This yielded a [300</w:t>
      </w:r>
      <w:r>
        <w:t xml:space="preserve"> </w:t>
      </w:r>
      <m:oMath>
        <m:r>
          <m:rPr>
            <m:sty m:val="p"/>
          </m:rPr>
          <m:t>×</m:t>
        </m:r>
      </m:oMath>
      <w:r>
        <w:t xml:space="preserve"> </w:t>
      </w:r>
      <w:r>
        <w:t xml:space="preserve">300] distance matrix with 44,850 unique pairwise comparisons. The mean (SD) and median (IQR) EUD were 115.7255744 (253.07) and 61.08 (33.17; 100.31). The highest and lowest observed EUD were 2150.75 and 0.</w:t>
      </w:r>
      <w:r>
        <w:t xml:space="preserve"> </w:t>
      </w:r>
      <w:hyperlink w:anchor="fig-eud">
        <w:r>
          <w:rPr>
            <w:rStyle w:val="Hyperlink"/>
          </w:rPr>
          <w:t xml:space="preserve">Figure 7</w:t>
        </w:r>
      </w:hyperlink>
      <w:r>
        <w:t xml:space="preserve"> </w:t>
      </w:r>
      <w:r>
        <w:t xml:space="preserve">illustrates the relationship between EUD and WAItE health states. EUD tends to increase as WAItE health states worsen. That is, as the severity of WAItE health states increases, the more heterogeneous preferences become among our sample.</w:t>
      </w:r>
    </w:p>
    <w:tbl>
      <w:tblPr>
        <w:tblStyle w:val="Table"/>
        <w:tblW w:type="pct" w:w="5000"/>
        <w:tblLayout w:type="fixed"/>
        <w:tblLook w:firstRow="0" w:lastRow="0" w:firstColumn="0" w:lastColumn="0" w:noHBand="0" w:noVBand="0" w:val="0000"/>
      </w:tblPr>
      <w:tblGrid>
        <w:gridCol w:w="7920"/>
      </w:tblGrid>
      <w:tr>
        <w:tc>
          <w:tcPr/>
          <w:bookmarkStart w:id="108" w:name="fig-eud"/>
          <w:p>
            <w:pPr>
              <w:pStyle w:val="Compact"/>
              <w:jc w:val="center"/>
            </w:pPr>
            <w:r>
              <w:drawing>
                <wp:inline>
                  <wp:extent cx="4620126" cy="3696101"/>
                  <wp:effectExtent b="0" l="0" r="0" t="0"/>
                  <wp:docPr descr="" title="" id="106" name="Picture"/>
                  <a:graphic>
                    <a:graphicData uri="http://schemas.openxmlformats.org/drawingml/2006/picture">
                      <pic:pic>
                        <pic:nvPicPr>
                          <pic:cNvPr descr="quarto_files/figure-docx/fig-eud-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Social and individual utility functions coloured by EUD</w:t>
            </w:r>
          </w:p>
          <w:bookmarkEnd w:id="108"/>
        </w:tc>
      </w:tr>
    </w:tbl>
    <w:bookmarkEnd w:id="109"/>
    <w:bookmarkStart w:id="115" w:name="permanova"/>
    <w:p>
      <w:pPr>
        <w:pStyle w:val="Heading2"/>
      </w:pPr>
      <w:r>
        <w:t xml:space="preserve">3.9 PERMANOVA</w:t>
      </w:r>
    </w:p>
    <w:p>
      <w:pPr>
        <w:pStyle w:val="FirstParagraph"/>
      </w:pPr>
      <w:hyperlink w:anchor="tbl-permanova">
        <w:r>
          <w:rPr>
            <w:rStyle w:val="Hyperlink"/>
          </w:rPr>
          <w:t xml:space="preserve">Table 7</w:t>
        </w:r>
      </w:hyperlink>
      <w:r>
        <w:t xml:space="preserve"> </w:t>
      </w:r>
      <w:r>
        <w:t xml:space="preserve">presents the PERMANOVA model results. Presented are within‐group sum‐of‐squares (SS</w:t>
      </w:r>
      <m:oMath>
        <m:sSub>
          <m:e>
            <m:r>
              <m:t>​</m:t>
            </m:r>
          </m:e>
          <m:sub>
            <m:r>
              <m:t>W</m:t>
            </m:r>
          </m:sub>
        </m:sSub>
      </m:oMath>
      <w:r>
        <w:t xml:space="preserve">) for each group individually and for all groups combined, and the corresponding R</w:t>
      </w:r>
      <m:oMath>
        <m:sSup>
          <m:e>
            <m:r>
              <m:t>​</m:t>
            </m:r>
          </m:e>
          <m:sup>
            <m:r>
              <m:t>2</m:t>
            </m:r>
          </m:sup>
        </m:sSup>
      </m:oMath>
      <w:r>
        <w:t xml:space="preserve">, pseudo</w:t>
      </w:r>
      <w:r>
        <w:t xml:space="preserve"> </w:t>
      </w:r>
      <m:oMath>
        <m:r>
          <m:t>F</m:t>
        </m:r>
      </m:oMath>
      <w:r>
        <w:t xml:space="preserve">, and</w:t>
      </w:r>
      <w:r>
        <w:t xml:space="preserve"> </w:t>
      </w:r>
      <m:oMath>
        <m:r>
          <m:t>p</m:t>
        </m:r>
      </m:oMath>
      <w:r>
        <w:t xml:space="preserve"> </w:t>
      </w:r>
      <w:r>
        <w:t xml:space="preserve">values. Preference heterogeneity was significantly affected by age (</w:t>
      </w:r>
      <m:oMath>
        <m:r>
          <m:t>p</m:t>
        </m:r>
      </m:oMath>
      <w:r>
        <w:t xml:space="preserve"> </w:t>
      </w:r>
      <w:r>
        <w:t xml:space="preserve">= 0.03), though the amount of variability in preferences that could be explained by age was relatively small (R</w:t>
      </w:r>
      <m:oMath>
        <m:sSup>
          <m:e>
            <m:r>
              <m:t>​</m:t>
            </m:r>
          </m:e>
          <m:sup>
            <m:r>
              <m:t>2</m:t>
            </m:r>
          </m:sup>
        </m:sSup>
      </m:oMath>
      <w:r>
        <w:t xml:space="preserve">=5.7%).</w:t>
      </w:r>
      <w:r>
        <w:t xml:space="preserve"> </w:t>
      </w:r>
      <w:hyperlink w:anchor="fig-age">
        <w:r>
          <w:rPr>
            <w:rStyle w:val="Hyperlink"/>
          </w:rPr>
          <w:t xml:space="preserve">Figure 8</w:t>
        </w:r>
      </w:hyperlink>
      <w:r>
        <w:t xml:space="preserve"> </w:t>
      </w:r>
      <w:r>
        <w:t xml:space="preserve">presents the difference in preferences between different age groups. Generally, as age increases, health state utility values for each given WAItE health state are higher. That is, younger populations tend to place more disutility on WAItE health problems than older populations. While weight status was not significantly related to preference heterogeneity according to the PERMANOVA model, given the WAItE is a weight-specific measure, it was informative to explore the relationship between preferences and weight status. Though not statistically significant, we can observe a difference in preferences between normal weight and overweight individuals in</w:t>
      </w:r>
      <w:r>
        <w:t xml:space="preserve"> </w:t>
      </w:r>
      <w:hyperlink w:anchor="fig-weight">
        <w:r>
          <w:rPr>
            <w:rStyle w:val="Hyperlink"/>
          </w:rPr>
          <w:t xml:space="preserve">Figure 9</w:t>
        </w:r>
      </w:hyperlink>
      <w:r>
        <w:t xml:space="preserve">. For a given WAItE health state, overweight individuals in our sample placed less disutility on that state than did normal weight individuals.</w:t>
      </w:r>
    </w:p>
    <w:tbl>
      <w:tblPr>
        <w:tblStyle w:val="Table"/>
        <w:tblW w:type="pct" w:w="5000"/>
        <w:tblLayout w:type="fixed"/>
        <w:tblLook w:firstRow="0" w:lastRow="0" w:firstColumn="0" w:lastColumn="0" w:noHBand="0" w:noVBand="0" w:val="0000"/>
      </w:tblPr>
      <w:tblGrid>
        <w:gridCol w:w="7920"/>
      </w:tblGrid>
      <w:tr>
        <w:tc>
          <w:tcPr/>
          <w:bookmarkStart w:id="110" w:name="tbl-permanova"/>
          <w:p>
            <w:pPr>
              <w:jc w:val="center"/>
            </w:pPr>
            <w:pPr>
              <w:jc w:val="start"/>
              <w:spacing w:before="200"/>
              <w:pStyle w:val="ImageCaption"/>
            </w:pPr>
            <w:r>
              <w:t xml:space="preserve">Table 7: Results of PERMANOVA – testing for differences in WAItE health state preferences between group characteristics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Variable</w:t>
                  </w:r>
                </w:p>
              </w:tc>
              <w:tc>
                <w:tcPr/>
                <w:p>
                  <w:pPr>
                    <w:pStyle w:val="Compact"/>
                    <w:jc w:val="right"/>
                    <w:jc w:val="center"/>
                  </w:pPr>
                  <w:r>
                    <w:t xml:space="preserve">df</w:t>
                  </w:r>
                </w:p>
              </w:tc>
              <w:tc>
                <w:tcPr/>
                <w:p>
                  <w:pPr>
                    <w:pStyle w:val="Compact"/>
                    <w:jc w:val="right"/>
                    <w:jc w:val="center"/>
                  </w:pPr>
                  <m:oMath>
                    <m:r>
                      <m:t>S</m:t>
                    </m:r>
                    <m:sSub>
                      <m:e>
                        <m:r>
                          <m:t>S</m:t>
                        </m:r>
                      </m:e>
                      <m:sub>
                        <m:r>
                          <m:t>W</m:t>
                        </m:r>
                      </m:sub>
                    </m:sSub>
                  </m:oMath>
                </w:p>
              </w:tc>
              <w:tc>
                <w:tcPr/>
                <w:p>
                  <w:pPr>
                    <w:pStyle w:val="Compact"/>
                    <w:jc w:val="right"/>
                    <w:jc w:val="center"/>
                  </w:pPr>
                  <m:oMath>
                    <m:sSup>
                      <m:e>
                        <m:r>
                          <m:t>R</m:t>
                        </m:r>
                      </m:e>
                      <m:sup>
                        <m:r>
                          <m:t>2</m:t>
                        </m:r>
                      </m:sup>
                    </m:sSup>
                  </m:oMath>
                </w:p>
              </w:tc>
              <w:tc>
                <w:tcPr/>
                <w:p>
                  <w:pPr>
                    <w:pStyle w:val="Compact"/>
                    <w:jc w:val="right"/>
                    <w:jc w:val="center"/>
                  </w:pPr>
                  <w:r>
                    <w:t xml:space="preserve">F</w:t>
                  </w:r>
                </w:p>
              </w:tc>
              <w:tc>
                <w:tcPr/>
                <w:p>
                  <w:pPr>
                    <w:pStyle w:val="Compact"/>
                    <w:jc w:val="right"/>
                    <w:jc w:val="center"/>
                  </w:pPr>
                  <w:r>
                    <w:t xml:space="preserve">Pr(&gt;F)</w:t>
                  </w:r>
                </w:p>
              </w:tc>
            </w:tr>
            <w:tr>
              <w:tc>
                <w:tcPr/>
                <w:p>
                  <w:pPr>
                    <w:pStyle w:val="Compact"/>
                    <w:jc w:val="left"/>
                    <w:jc w:val="center"/>
                  </w:pPr>
                  <w:r>
                    <w:t xml:space="preserve">Age</w:t>
                  </w:r>
                </w:p>
              </w:tc>
              <w:tc>
                <w:tcPr/>
                <w:p>
                  <w:pPr>
                    <w:pStyle w:val="Compact"/>
                    <w:jc w:val="right"/>
                    <w:jc w:val="center"/>
                  </w:pPr>
                  <w:r>
                    <w:t xml:space="preserve">6</w:t>
                  </w:r>
                </w:p>
              </w:tc>
              <w:tc>
                <w:tcPr/>
                <w:p>
                  <w:pPr>
                    <w:pStyle w:val="Compact"/>
                    <w:jc w:val="right"/>
                    <w:jc w:val="center"/>
                  </w:pPr>
                  <w:r>
                    <w:t xml:space="preserve">663590.648</w:t>
                  </w:r>
                </w:p>
              </w:tc>
              <w:tc>
                <w:tcPr/>
                <w:p>
                  <w:pPr>
                    <w:pStyle w:val="Compact"/>
                    <w:jc w:val="right"/>
                    <w:jc w:val="center"/>
                  </w:pPr>
                  <w:r>
                    <w:t xml:space="preserve">0.057</w:t>
                  </w:r>
                </w:p>
              </w:tc>
              <w:tc>
                <w:tcPr/>
                <w:p>
                  <w:pPr>
                    <w:pStyle w:val="Compact"/>
                    <w:jc w:val="right"/>
                    <w:jc w:val="center"/>
                  </w:pPr>
                  <w:r>
                    <w:t xml:space="preserve">3.018</w:t>
                  </w:r>
                </w:p>
              </w:tc>
              <w:tc>
                <w:tcPr/>
                <w:p>
                  <w:pPr>
                    <w:pStyle w:val="Compact"/>
                    <w:jc w:val="right"/>
                    <w:jc w:val="center"/>
                  </w:pPr>
                  <w:r>
                    <w:t xml:space="preserve">0.030</w:t>
                  </w:r>
                </w:p>
              </w:tc>
            </w:tr>
            <w:tr>
              <w:tc>
                <w:tcPr/>
                <w:p>
                  <w:pPr>
                    <w:pStyle w:val="Compact"/>
                    <w:jc w:val="left"/>
                    <w:jc w:val="center"/>
                  </w:pPr>
                  <w:r>
                    <w:t xml:space="preserve">Weight status</w:t>
                  </w:r>
                </w:p>
              </w:tc>
              <w:tc>
                <w:tcPr/>
                <w:p>
                  <w:pPr>
                    <w:pStyle w:val="Compact"/>
                    <w:jc w:val="right"/>
                    <w:jc w:val="center"/>
                  </w:pPr>
                  <w:r>
                    <w:t xml:space="preserve">1</w:t>
                  </w:r>
                </w:p>
              </w:tc>
              <w:tc>
                <w:tcPr/>
                <w:p>
                  <w:pPr>
                    <w:pStyle w:val="Compact"/>
                    <w:jc w:val="right"/>
                    <w:jc w:val="center"/>
                  </w:pPr>
                  <w:r>
                    <w:t xml:space="preserve">6892.412</w:t>
                  </w:r>
                </w:p>
              </w:tc>
              <w:tc>
                <w:tcPr/>
                <w:p>
                  <w:pPr>
                    <w:pStyle w:val="Compact"/>
                    <w:jc w:val="right"/>
                    <w:jc w:val="center"/>
                  </w:pPr>
                  <w:r>
                    <w:t xml:space="preserve">0.001</w:t>
                  </w:r>
                </w:p>
              </w:tc>
              <w:tc>
                <w:tcPr/>
                <w:p>
                  <w:pPr>
                    <w:pStyle w:val="Compact"/>
                    <w:jc w:val="right"/>
                    <w:jc w:val="center"/>
                  </w:pPr>
                  <w:r>
                    <w:t xml:space="preserve">0.188</w:t>
                  </w:r>
                </w:p>
              </w:tc>
              <w:tc>
                <w:tcPr/>
                <w:p>
                  <w:pPr>
                    <w:pStyle w:val="Compact"/>
                    <w:jc w:val="right"/>
                    <w:jc w:val="center"/>
                  </w:pPr>
                  <w:r>
                    <w:t xml:space="preserve">0.724</w:t>
                  </w:r>
                </w:p>
              </w:tc>
            </w:tr>
            <w:tr>
              <w:tc>
                <w:tcPr/>
                <w:p>
                  <w:pPr>
                    <w:pStyle w:val="Compact"/>
                    <w:jc w:val="left"/>
                    <w:jc w:val="center"/>
                  </w:pPr>
                  <w:r>
                    <w:t xml:space="preserve">Education</w:t>
                  </w:r>
                </w:p>
              </w:tc>
              <w:tc>
                <w:tcPr/>
                <w:p>
                  <w:pPr>
                    <w:pStyle w:val="Compact"/>
                    <w:jc w:val="right"/>
                    <w:jc w:val="center"/>
                  </w:pPr>
                  <w:r>
                    <w:t xml:space="preserve">5</w:t>
                  </w:r>
                </w:p>
              </w:tc>
              <w:tc>
                <w:tcPr/>
                <w:p>
                  <w:pPr>
                    <w:pStyle w:val="Compact"/>
                    <w:jc w:val="right"/>
                    <w:jc w:val="center"/>
                  </w:pPr>
                  <w:r>
                    <w:t xml:space="preserve">33542.464</w:t>
                  </w:r>
                </w:p>
              </w:tc>
              <w:tc>
                <w:tcPr/>
                <w:p>
                  <w:pPr>
                    <w:pStyle w:val="Compact"/>
                    <w:jc w:val="right"/>
                    <w:jc w:val="center"/>
                  </w:pPr>
                  <w:r>
                    <w:t xml:space="preserve">0.003</w:t>
                  </w:r>
                </w:p>
              </w:tc>
              <w:tc>
                <w:tcPr/>
                <w:p>
                  <w:pPr>
                    <w:pStyle w:val="Compact"/>
                    <w:jc w:val="right"/>
                    <w:jc w:val="center"/>
                  </w:pPr>
                  <w:r>
                    <w:t xml:space="preserve">0.183</w:t>
                  </w:r>
                </w:p>
              </w:tc>
              <w:tc>
                <w:tcPr/>
                <w:p>
                  <w:pPr>
                    <w:pStyle w:val="Compact"/>
                    <w:jc w:val="right"/>
                    <w:jc w:val="center"/>
                  </w:pPr>
                  <w:r>
                    <w:t xml:space="preserve">0.968</w:t>
                  </w:r>
                </w:p>
              </w:tc>
            </w:tr>
            <w:tr>
              <w:tc>
                <w:tcPr/>
                <w:p>
                  <w:pPr>
                    <w:pStyle w:val="Compact"/>
                    <w:jc w:val="left"/>
                    <w:jc w:val="center"/>
                  </w:pPr>
                  <w:r>
                    <w:t xml:space="preserve">Occupation</w:t>
                  </w:r>
                </w:p>
              </w:tc>
              <w:tc>
                <w:tcPr/>
                <w:p>
                  <w:pPr>
                    <w:pStyle w:val="Compact"/>
                    <w:jc w:val="right"/>
                    <w:jc w:val="center"/>
                  </w:pPr>
                  <w:r>
                    <w:t xml:space="preserve">7</w:t>
                  </w:r>
                </w:p>
              </w:tc>
              <w:tc>
                <w:tcPr/>
                <w:p>
                  <w:pPr>
                    <w:pStyle w:val="Compact"/>
                    <w:jc w:val="right"/>
                    <w:jc w:val="center"/>
                  </w:pPr>
                  <w:r>
                    <w:t xml:space="preserve">290563.598</w:t>
                  </w:r>
                </w:p>
              </w:tc>
              <w:tc>
                <w:tcPr/>
                <w:p>
                  <w:pPr>
                    <w:pStyle w:val="Compact"/>
                    <w:jc w:val="right"/>
                    <w:jc w:val="center"/>
                  </w:pPr>
                  <w:r>
                    <w:t xml:space="preserve">0.025</w:t>
                  </w:r>
                </w:p>
              </w:tc>
              <w:tc>
                <w:tcPr/>
                <w:p>
                  <w:pPr>
                    <w:pStyle w:val="Compact"/>
                    <w:jc w:val="right"/>
                    <w:jc w:val="center"/>
                  </w:pPr>
                  <w:r>
                    <w:t xml:space="preserve">1.133</w:t>
                  </w:r>
                </w:p>
              </w:tc>
              <w:tc>
                <w:tcPr/>
                <w:p>
                  <w:pPr>
                    <w:pStyle w:val="Compact"/>
                    <w:jc w:val="right"/>
                    <w:jc w:val="center"/>
                  </w:pPr>
                  <w:r>
                    <w:t xml:space="preserve">0.270</w:t>
                  </w:r>
                </w:p>
              </w:tc>
            </w:tr>
            <w:tr>
              <w:tc>
                <w:tcPr/>
                <w:p>
                  <w:pPr>
                    <w:pStyle w:val="Compact"/>
                    <w:jc w:val="left"/>
                    <w:jc w:val="center"/>
                  </w:pPr>
                  <w:r>
                    <w:t xml:space="preserve">Gender</w:t>
                  </w:r>
                </w:p>
              </w:tc>
              <w:tc>
                <w:tcPr/>
                <w:p>
                  <w:pPr>
                    <w:pStyle w:val="Compact"/>
                    <w:jc w:val="right"/>
                    <w:jc w:val="center"/>
                  </w:pPr>
                  <w:r>
                    <w:t xml:space="preserve">3</w:t>
                  </w:r>
                </w:p>
              </w:tc>
              <w:tc>
                <w:tcPr/>
                <w:p>
                  <w:pPr>
                    <w:pStyle w:val="Compact"/>
                    <w:jc w:val="right"/>
                    <w:jc w:val="center"/>
                  </w:pPr>
                  <w:r>
                    <w:t xml:space="preserve">57313.577</w:t>
                  </w:r>
                </w:p>
              </w:tc>
              <w:tc>
                <w:tcPr/>
                <w:p>
                  <w:pPr>
                    <w:pStyle w:val="Compact"/>
                    <w:jc w:val="right"/>
                    <w:jc w:val="center"/>
                  </w:pPr>
                  <w:r>
                    <w:t xml:space="preserve">0.005</w:t>
                  </w:r>
                </w:p>
              </w:tc>
              <w:tc>
                <w:tcPr/>
                <w:p>
                  <w:pPr>
                    <w:pStyle w:val="Compact"/>
                    <w:jc w:val="right"/>
                    <w:jc w:val="center"/>
                  </w:pPr>
                  <w:r>
                    <w:t xml:space="preserve">0.521</w:t>
                  </w:r>
                </w:p>
              </w:tc>
              <w:tc>
                <w:tcPr/>
                <w:p>
                  <w:pPr>
                    <w:pStyle w:val="Compact"/>
                    <w:jc w:val="right"/>
                    <w:jc w:val="center"/>
                  </w:pPr>
                  <w:r>
                    <w:t xml:space="preserve">0.361</w:t>
                  </w:r>
                </w:p>
              </w:tc>
            </w:tr>
            <w:tr>
              <w:tc>
                <w:tcPr/>
                <w:p>
                  <w:pPr>
                    <w:pStyle w:val="Compact"/>
                    <w:jc w:val="left"/>
                    <w:jc w:val="center"/>
                  </w:pPr>
                  <w:r>
                    <w:t xml:space="preserve">Ethnicity</w:t>
                  </w:r>
                </w:p>
              </w:tc>
              <w:tc>
                <w:tcPr/>
                <w:p>
                  <w:pPr>
                    <w:pStyle w:val="Compact"/>
                    <w:jc w:val="right"/>
                    <w:jc w:val="center"/>
                  </w:pPr>
                  <w:r>
                    <w:t xml:space="preserve">4</w:t>
                  </w:r>
                </w:p>
              </w:tc>
              <w:tc>
                <w:tcPr/>
                <w:p>
                  <w:pPr>
                    <w:pStyle w:val="Compact"/>
                    <w:jc w:val="right"/>
                    <w:jc w:val="center"/>
                  </w:pPr>
                  <w:r>
                    <w:t xml:space="preserve">521334.829</w:t>
                  </w:r>
                </w:p>
              </w:tc>
              <w:tc>
                <w:tcPr/>
                <w:p>
                  <w:pPr>
                    <w:pStyle w:val="Compact"/>
                    <w:jc w:val="right"/>
                    <w:jc w:val="center"/>
                  </w:pPr>
                  <w:r>
                    <w:t xml:space="preserve">0.045</w:t>
                  </w:r>
                </w:p>
              </w:tc>
              <w:tc>
                <w:tcPr/>
                <w:p>
                  <w:pPr>
                    <w:pStyle w:val="Compact"/>
                    <w:jc w:val="right"/>
                    <w:jc w:val="center"/>
                  </w:pPr>
                  <w:r>
                    <w:t xml:space="preserve">3.557</w:t>
                  </w:r>
                </w:p>
              </w:tc>
              <w:tc>
                <w:tcPr/>
                <w:p>
                  <w:pPr>
                    <w:pStyle w:val="Compact"/>
                    <w:jc w:val="right"/>
                    <w:jc w:val="center"/>
                  </w:pPr>
                  <w:r>
                    <w:t xml:space="preserve">0.056</w:t>
                  </w:r>
                </w:p>
              </w:tc>
            </w:tr>
            <w:tr>
              <w:tc>
                <w:tcPr/>
                <w:p>
                  <w:pPr>
                    <w:pStyle w:val="Compact"/>
                    <w:jc w:val="left"/>
                    <w:jc w:val="center"/>
                  </w:pPr>
                  <w:r>
                    <w:t xml:space="preserve">Residual</w:t>
                  </w:r>
                </w:p>
              </w:tc>
              <w:tc>
                <w:tcPr/>
                <w:p>
                  <w:pPr>
                    <w:pStyle w:val="Compact"/>
                    <w:jc w:val="right"/>
                    <w:jc w:val="center"/>
                  </w:pPr>
                  <w:r>
                    <w:t xml:space="preserve">273</w:t>
                  </w:r>
                </w:p>
              </w:tc>
              <w:tc>
                <w:tcPr/>
                <w:p>
                  <w:pPr>
                    <w:pStyle w:val="Compact"/>
                    <w:jc w:val="right"/>
                    <w:jc w:val="center"/>
                  </w:pPr>
                  <w:r>
                    <w:t xml:space="preserve">10003165.515</w:t>
                  </w:r>
                </w:p>
              </w:tc>
              <w:tc>
                <w:tcPr/>
                <w:p>
                  <w:pPr>
                    <w:pStyle w:val="Compact"/>
                    <w:jc w:val="right"/>
                    <w:jc w:val="center"/>
                  </w:pPr>
                  <w:r>
                    <w:t xml:space="preserve">0.864</w:t>
                  </w:r>
                </w:p>
              </w:tc>
              <w:tc>
                <w:tcPr/>
                <w:p>
                  <w:pPr>
                    <w:pStyle w:val="Compact"/>
                  </w:pPr>
                </w:p>
              </w:tc>
              <w:tc>
                <w:tcPr/>
                <w:p>
                  <w:pPr>
                    <w:pStyle w:val="Compact"/>
                  </w:pPr>
                </w:p>
              </w:tc>
            </w:tr>
            <w:tr>
              <w:tc>
                <w:tcPr/>
                <w:p>
                  <w:pPr>
                    <w:pStyle w:val="Compact"/>
                    <w:jc w:val="left"/>
                    <w:jc w:val="center"/>
                  </w:pPr>
                  <w:r>
                    <w:t xml:space="preserve">Total</w:t>
                  </w:r>
                </w:p>
              </w:tc>
              <w:tc>
                <w:tcPr/>
                <w:p>
                  <w:pPr>
                    <w:pStyle w:val="Compact"/>
                    <w:jc w:val="right"/>
                    <w:jc w:val="center"/>
                  </w:pPr>
                  <w:r>
                    <w:t xml:space="preserve">299</w:t>
                  </w:r>
                </w:p>
              </w:tc>
              <w:tc>
                <w:tcPr/>
                <w:p>
                  <w:pPr>
                    <w:pStyle w:val="Compact"/>
                    <w:jc w:val="right"/>
                    <w:jc w:val="center"/>
                  </w:pPr>
                  <w:r>
                    <w:t xml:space="preserve">11576403.042</w:t>
                  </w:r>
                </w:p>
              </w:tc>
              <w:tc>
                <w:tcPr/>
                <w:p>
                  <w:pPr>
                    <w:pStyle w:val="Compact"/>
                    <w:jc w:val="right"/>
                    <w:jc w:val="center"/>
                  </w:pPr>
                  <w:r>
                    <w:t xml:space="preserve">1.000</w:t>
                  </w:r>
                </w:p>
              </w:tc>
              <w:tc>
                <w:tcPr/>
                <w:p>
                  <w:pPr>
                    <w:pStyle w:val="Compact"/>
                  </w:pPr>
                </w:p>
              </w:tc>
              <w:tc>
                <w:tcPr/>
                <w:p>
                  <w:pPr>
                    <w:pStyle w:val="Compact"/>
                  </w:pPr>
                </w:p>
              </w:tc>
            </w:tr>
          </w:tbl>
          <w:bookmarkEnd w:id="110"/>
          <w:p/>
        </w:tc>
      </w:tr>
    </w:tbl>
    <w:tbl>
      <w:tblPr>
        <w:tblStyle w:val="Table"/>
        <w:tblW w:type="pct" w:w="5000"/>
        <w:tblLayout w:type="fixed"/>
        <w:tblLook w:firstRow="0" w:lastRow="0" w:firstColumn="0" w:lastColumn="0" w:noHBand="0" w:noVBand="0" w:val="0000"/>
      </w:tblPr>
      <w:tblGrid>
        <w:gridCol w:w="7920"/>
      </w:tblGrid>
      <w:tr>
        <w:tc>
          <w:tcPr/>
          <w:bookmarkStart w:id="114" w:name="fig-age"/>
          <w:p>
            <w:pPr>
              <w:pStyle w:val="Compact"/>
              <w:jc w:val="center"/>
            </w:pPr>
            <w:r>
              <w:drawing>
                <wp:inline>
                  <wp:extent cx="4620126" cy="3696101"/>
                  <wp:effectExtent b="0" l="0" r="0" t="0"/>
                  <wp:docPr descr="" title="" id="112" name="Picture"/>
                  <a:graphic>
                    <a:graphicData uri="http://schemas.openxmlformats.org/drawingml/2006/picture">
                      <pic:pic>
                        <pic:nvPicPr>
                          <pic:cNvPr descr="quarto_files/figure-docx/fig-age-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Social and individual utility functions grouped by age status</w:t>
            </w:r>
          </w:p>
          <w:bookmarkEnd w:id="114"/>
        </w:tc>
      </w:tr>
    </w:tbl>
    <w:bookmarkEnd w:id="115"/>
    <w:bookmarkStart w:id="117" w:name="sensitivity-analysis-1"/>
    <w:p>
      <w:pPr>
        <w:pStyle w:val="Heading2"/>
      </w:pPr>
      <w:r>
        <w:t xml:space="preserve">3.10 Sensitivity analysis</w:t>
      </w:r>
    </w:p>
    <w:p>
      <w:pPr>
        <w:pStyle w:val="FirstParagraph"/>
      </w:pPr>
      <w:r>
        <w:t xml:space="preserve">EUD2 was estimated for each pairwise comparison of individuals in our study. This yielded a [300</w:t>
      </w:r>
      <w:r>
        <w:t xml:space="preserve"> </w:t>
      </w:r>
      <m:oMath>
        <m:r>
          <m:rPr>
            <m:sty m:val="p"/>
          </m:rPr>
          <m:t>×</m:t>
        </m:r>
      </m:oMath>
      <w:r>
        <w:t xml:space="preserve"> </w:t>
      </w:r>
      <w:r>
        <w:t xml:space="preserve">300] distance matrix with 44,850 unique pairwise comparisons. The mean (SD) and median (IQR) EUD were 34.30 (13.82) and 32.25 (24.54; 41.27). Results from the PERMANOVA2 analysis are presented in</w:t>
      </w:r>
      <w:r>
        <w:t xml:space="preserve"> </w:t>
      </w:r>
      <w:hyperlink w:anchor="tbl-permanova2">
        <w:r>
          <w:rPr>
            <w:rStyle w:val="Hyperlink"/>
          </w:rPr>
          <w:t xml:space="preserve">Table 8</w:t>
        </w:r>
      </w:hyperlink>
      <w:r>
        <w:t xml:space="preserve">. After exclusion of individual variation in anchoring responses, weight status and age had a significant impact upon heterogeneity within our sample; though the amount of heterogeneity that was explained by these variables was fairly small (4.9%).</w:t>
      </w:r>
    </w:p>
    <w:tbl>
      <w:tblPr>
        <w:tblStyle w:val="Table"/>
        <w:tblW w:type="pct" w:w="5000"/>
        <w:tblLayout w:type="fixed"/>
        <w:tblLook w:firstRow="0" w:lastRow="0" w:firstColumn="0" w:lastColumn="0" w:noHBand="0" w:noVBand="0" w:val="0000"/>
      </w:tblPr>
      <w:tblGrid>
        <w:gridCol w:w="7920"/>
      </w:tblGrid>
      <w:tr>
        <w:tc>
          <w:tcPr/>
          <w:bookmarkStart w:id="116" w:name="tbl-permanova2"/>
          <w:p>
            <w:pPr>
              <w:jc w:val="center"/>
            </w:pPr>
            <w:pPr>
              <w:jc w:val="start"/>
              <w:spacing w:before="200"/>
              <w:pStyle w:val="ImageCaption"/>
            </w:pPr>
            <w:r>
              <w:t xml:space="preserve">Table 8: Results of PERMANOVA2 – testing for differences in level rating and attribute weighting preferences between group characteristics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Variable</w:t>
                  </w:r>
                </w:p>
              </w:tc>
              <w:tc>
                <w:tcPr/>
                <w:p>
                  <w:pPr>
                    <w:pStyle w:val="Compact"/>
                    <w:jc w:val="right"/>
                    <w:jc w:val="center"/>
                  </w:pPr>
                  <w:r>
                    <w:t xml:space="preserve">df</w:t>
                  </w:r>
                </w:p>
              </w:tc>
              <w:tc>
                <w:tcPr/>
                <w:p>
                  <w:pPr>
                    <w:pStyle w:val="Compact"/>
                    <w:jc w:val="right"/>
                    <w:jc w:val="center"/>
                  </w:pPr>
                  <m:oMath>
                    <m:r>
                      <m:t>S</m:t>
                    </m:r>
                    <m:sSub>
                      <m:e>
                        <m:r>
                          <m:t>S</m:t>
                        </m:r>
                      </m:e>
                      <m:sub>
                        <m:r>
                          <m:t>W</m:t>
                        </m:r>
                      </m:sub>
                    </m:sSub>
                  </m:oMath>
                </w:p>
              </w:tc>
              <w:tc>
                <w:tcPr/>
                <w:p>
                  <w:pPr>
                    <w:pStyle w:val="Compact"/>
                    <w:jc w:val="right"/>
                    <w:jc w:val="center"/>
                  </w:pPr>
                  <m:oMath>
                    <m:sSup>
                      <m:e>
                        <m:r>
                          <m:t>R</m:t>
                        </m:r>
                      </m:e>
                      <m:sup>
                        <m:r>
                          <m:t>2</m:t>
                        </m:r>
                      </m:sup>
                    </m:sSup>
                  </m:oMath>
                </w:p>
              </w:tc>
              <w:tc>
                <w:tcPr/>
                <w:p>
                  <w:pPr>
                    <w:pStyle w:val="Compact"/>
                    <w:jc w:val="right"/>
                    <w:jc w:val="center"/>
                  </w:pPr>
                  <w:r>
                    <w:t xml:space="preserve">F</w:t>
                  </w:r>
                </w:p>
              </w:tc>
              <w:tc>
                <w:tcPr/>
                <w:p>
                  <w:pPr>
                    <w:pStyle w:val="Compact"/>
                    <w:jc w:val="right"/>
                    <w:jc w:val="center"/>
                  </w:pPr>
                  <w:r>
                    <w:t xml:space="preserve">Pr(&gt;F)</w:t>
                  </w:r>
                </w:p>
              </w:tc>
            </w:tr>
            <w:tr>
              <w:tc>
                <w:tcPr/>
                <w:p>
                  <w:pPr>
                    <w:pStyle w:val="Compact"/>
                    <w:jc w:val="left"/>
                    <w:jc w:val="center"/>
                  </w:pPr>
                  <w:r>
                    <w:t xml:space="preserve">Age</w:t>
                  </w:r>
                </w:p>
              </w:tc>
              <w:tc>
                <w:tcPr/>
                <w:p>
                  <w:pPr>
                    <w:pStyle w:val="Compact"/>
                    <w:jc w:val="right"/>
                    <w:jc w:val="center"/>
                  </w:pPr>
                  <w:r>
                    <w:t xml:space="preserve">6</w:t>
                  </w:r>
                </w:p>
              </w:tc>
              <w:tc>
                <w:tcPr/>
                <w:p>
                  <w:pPr>
                    <w:pStyle w:val="Compact"/>
                    <w:jc w:val="right"/>
                    <w:jc w:val="center"/>
                  </w:pPr>
                  <w:r>
                    <w:t xml:space="preserve">8103.932</w:t>
                  </w:r>
                </w:p>
              </w:tc>
              <w:tc>
                <w:tcPr/>
                <w:p>
                  <w:pPr>
                    <w:pStyle w:val="Compact"/>
                    <w:jc w:val="right"/>
                    <w:jc w:val="center"/>
                  </w:pPr>
                  <w:r>
                    <w:t xml:space="preserve">0.040</w:t>
                  </w:r>
                </w:p>
              </w:tc>
              <w:tc>
                <w:tcPr/>
                <w:p>
                  <w:pPr>
                    <w:pStyle w:val="Compact"/>
                    <w:jc w:val="right"/>
                    <w:jc w:val="center"/>
                  </w:pPr>
                  <w:r>
                    <w:t xml:space="preserve">2.021</w:t>
                  </w:r>
                </w:p>
              </w:tc>
              <w:tc>
                <w:tcPr/>
                <w:p>
                  <w:pPr>
                    <w:pStyle w:val="Compact"/>
                    <w:jc w:val="right"/>
                    <w:jc w:val="center"/>
                  </w:pPr>
                  <w:r>
                    <w:t xml:space="preserve">0.001</w:t>
                  </w:r>
                </w:p>
              </w:tc>
            </w:tr>
            <w:tr>
              <w:tc>
                <w:tcPr/>
                <w:p>
                  <w:pPr>
                    <w:pStyle w:val="Compact"/>
                    <w:jc w:val="left"/>
                    <w:jc w:val="center"/>
                  </w:pPr>
                  <w:r>
                    <w:t xml:space="preserve">Weight status</w:t>
                  </w:r>
                </w:p>
              </w:tc>
              <w:tc>
                <w:tcPr/>
                <w:p>
                  <w:pPr>
                    <w:pStyle w:val="Compact"/>
                    <w:jc w:val="right"/>
                    <w:jc w:val="center"/>
                  </w:pPr>
                  <w:r>
                    <w:t xml:space="preserve">1</w:t>
                  </w:r>
                </w:p>
              </w:tc>
              <w:tc>
                <w:tcPr/>
                <w:p>
                  <w:pPr>
                    <w:pStyle w:val="Compact"/>
                    <w:jc w:val="right"/>
                    <w:jc w:val="center"/>
                  </w:pPr>
                  <w:r>
                    <w:t xml:space="preserve">1928.488</w:t>
                  </w:r>
                </w:p>
              </w:tc>
              <w:tc>
                <w:tcPr/>
                <w:p>
                  <w:pPr>
                    <w:pStyle w:val="Compact"/>
                    <w:jc w:val="right"/>
                    <w:jc w:val="center"/>
                  </w:pPr>
                  <w:r>
                    <w:t xml:space="preserve">0.009</w:t>
                  </w:r>
                </w:p>
              </w:tc>
              <w:tc>
                <w:tcPr/>
                <w:p>
                  <w:pPr>
                    <w:pStyle w:val="Compact"/>
                    <w:jc w:val="right"/>
                    <w:jc w:val="center"/>
                  </w:pPr>
                  <w:r>
                    <w:t xml:space="preserve">2.885</w:t>
                  </w:r>
                </w:p>
              </w:tc>
              <w:tc>
                <w:tcPr/>
                <w:p>
                  <w:pPr>
                    <w:pStyle w:val="Compact"/>
                    <w:jc w:val="right"/>
                    <w:jc w:val="center"/>
                  </w:pPr>
                  <w:r>
                    <w:t xml:space="preserve">0.011</w:t>
                  </w:r>
                </w:p>
              </w:tc>
            </w:tr>
            <w:tr>
              <w:tc>
                <w:tcPr/>
                <w:p>
                  <w:pPr>
                    <w:pStyle w:val="Compact"/>
                    <w:jc w:val="left"/>
                    <w:jc w:val="center"/>
                  </w:pPr>
                  <w:r>
                    <w:t xml:space="preserve">Education</w:t>
                  </w:r>
                </w:p>
              </w:tc>
              <w:tc>
                <w:tcPr/>
                <w:p>
                  <w:pPr>
                    <w:pStyle w:val="Compact"/>
                    <w:jc w:val="right"/>
                    <w:jc w:val="center"/>
                  </w:pPr>
                  <w:r>
                    <w:t xml:space="preserve">5</w:t>
                  </w:r>
                </w:p>
              </w:tc>
              <w:tc>
                <w:tcPr/>
                <w:p>
                  <w:pPr>
                    <w:pStyle w:val="Compact"/>
                    <w:jc w:val="right"/>
                    <w:jc w:val="center"/>
                  </w:pPr>
                  <w:r>
                    <w:t xml:space="preserve">4105.321</w:t>
                  </w:r>
                </w:p>
              </w:tc>
              <w:tc>
                <w:tcPr/>
                <w:p>
                  <w:pPr>
                    <w:pStyle w:val="Compact"/>
                    <w:jc w:val="right"/>
                    <w:jc w:val="center"/>
                  </w:pPr>
                  <w:r>
                    <w:t xml:space="preserve">0.020</w:t>
                  </w:r>
                </w:p>
              </w:tc>
              <w:tc>
                <w:tcPr/>
                <w:p>
                  <w:pPr>
                    <w:pStyle w:val="Compact"/>
                    <w:jc w:val="right"/>
                    <w:jc w:val="center"/>
                  </w:pPr>
                  <w:r>
                    <w:t xml:space="preserve">1.228</w:t>
                  </w:r>
                </w:p>
              </w:tc>
              <w:tc>
                <w:tcPr/>
                <w:p>
                  <w:pPr>
                    <w:pStyle w:val="Compact"/>
                    <w:jc w:val="right"/>
                    <w:jc w:val="center"/>
                  </w:pPr>
                  <w:r>
                    <w:t xml:space="preserve">0.175</w:t>
                  </w:r>
                </w:p>
              </w:tc>
            </w:tr>
            <w:tr>
              <w:tc>
                <w:tcPr/>
                <w:p>
                  <w:pPr>
                    <w:pStyle w:val="Compact"/>
                    <w:jc w:val="left"/>
                    <w:jc w:val="center"/>
                  </w:pPr>
                  <w:r>
                    <w:t xml:space="preserve">Occupation</w:t>
                  </w:r>
                </w:p>
              </w:tc>
              <w:tc>
                <w:tcPr/>
                <w:p>
                  <w:pPr>
                    <w:pStyle w:val="Compact"/>
                    <w:jc w:val="right"/>
                    <w:jc w:val="center"/>
                  </w:pPr>
                  <w:r>
                    <w:t xml:space="preserve">7</w:t>
                  </w:r>
                </w:p>
              </w:tc>
              <w:tc>
                <w:tcPr/>
                <w:p>
                  <w:pPr>
                    <w:pStyle w:val="Compact"/>
                    <w:jc w:val="right"/>
                    <w:jc w:val="center"/>
                  </w:pPr>
                  <w:r>
                    <w:t xml:space="preserve">4031.824</w:t>
                  </w:r>
                </w:p>
              </w:tc>
              <w:tc>
                <w:tcPr/>
                <w:p>
                  <w:pPr>
                    <w:pStyle w:val="Compact"/>
                    <w:jc w:val="right"/>
                    <w:jc w:val="center"/>
                  </w:pPr>
                  <w:r>
                    <w:t xml:space="preserve">0.020</w:t>
                  </w:r>
                </w:p>
              </w:tc>
              <w:tc>
                <w:tcPr/>
                <w:p>
                  <w:pPr>
                    <w:pStyle w:val="Compact"/>
                    <w:jc w:val="right"/>
                    <w:jc w:val="center"/>
                  </w:pPr>
                  <w:r>
                    <w:t xml:space="preserve">0.862</w:t>
                  </w:r>
                </w:p>
              </w:tc>
              <w:tc>
                <w:tcPr/>
                <w:p>
                  <w:pPr>
                    <w:pStyle w:val="Compact"/>
                    <w:jc w:val="right"/>
                    <w:jc w:val="center"/>
                  </w:pPr>
                  <w:r>
                    <w:t xml:space="preserve">0.707</w:t>
                  </w:r>
                </w:p>
              </w:tc>
            </w:tr>
            <w:tr>
              <w:tc>
                <w:tcPr/>
                <w:p>
                  <w:pPr>
                    <w:pStyle w:val="Compact"/>
                    <w:jc w:val="left"/>
                    <w:jc w:val="center"/>
                  </w:pPr>
                  <w:r>
                    <w:t xml:space="preserve">Gender</w:t>
                  </w:r>
                </w:p>
              </w:tc>
              <w:tc>
                <w:tcPr/>
                <w:p>
                  <w:pPr>
                    <w:pStyle w:val="Compact"/>
                    <w:jc w:val="right"/>
                    <w:jc w:val="center"/>
                  </w:pPr>
                  <w:r>
                    <w:t xml:space="preserve">3</w:t>
                  </w:r>
                </w:p>
              </w:tc>
              <w:tc>
                <w:tcPr/>
                <w:p>
                  <w:pPr>
                    <w:pStyle w:val="Compact"/>
                    <w:jc w:val="right"/>
                    <w:jc w:val="center"/>
                  </w:pPr>
                  <w:r>
                    <w:t xml:space="preserve">751.841</w:t>
                  </w:r>
                </w:p>
              </w:tc>
              <w:tc>
                <w:tcPr/>
                <w:p>
                  <w:pPr>
                    <w:pStyle w:val="Compact"/>
                    <w:jc w:val="right"/>
                    <w:jc w:val="center"/>
                  </w:pPr>
                  <w:r>
                    <w:t xml:space="preserve">0.004</w:t>
                  </w:r>
                </w:p>
              </w:tc>
              <w:tc>
                <w:tcPr/>
                <w:p>
                  <w:pPr>
                    <w:pStyle w:val="Compact"/>
                    <w:jc w:val="right"/>
                    <w:jc w:val="center"/>
                  </w:pPr>
                  <w:r>
                    <w:t xml:space="preserve">0.375</w:t>
                  </w:r>
                </w:p>
              </w:tc>
              <w:tc>
                <w:tcPr/>
                <w:p>
                  <w:pPr>
                    <w:pStyle w:val="Compact"/>
                    <w:jc w:val="right"/>
                    <w:jc w:val="center"/>
                  </w:pPr>
                  <w:r>
                    <w:t xml:space="preserve">0.983</w:t>
                  </w:r>
                </w:p>
              </w:tc>
            </w:tr>
            <w:tr>
              <w:tc>
                <w:tcPr/>
                <w:p>
                  <w:pPr>
                    <w:pStyle w:val="Compact"/>
                    <w:jc w:val="left"/>
                    <w:jc w:val="center"/>
                  </w:pPr>
                  <w:r>
                    <w:t xml:space="preserve">Ethnicity</w:t>
                  </w:r>
                </w:p>
              </w:tc>
              <w:tc>
                <w:tcPr/>
                <w:p>
                  <w:pPr>
                    <w:pStyle w:val="Compact"/>
                    <w:jc w:val="right"/>
                    <w:jc w:val="center"/>
                  </w:pPr>
                  <w:r>
                    <w:t xml:space="preserve">4</w:t>
                  </w:r>
                </w:p>
              </w:tc>
              <w:tc>
                <w:tcPr/>
                <w:p>
                  <w:pPr>
                    <w:pStyle w:val="Compact"/>
                    <w:jc w:val="right"/>
                    <w:jc w:val="center"/>
                  </w:pPr>
                  <w:r>
                    <w:t xml:space="preserve">3077.187</w:t>
                  </w:r>
                </w:p>
              </w:tc>
              <w:tc>
                <w:tcPr/>
                <w:p>
                  <w:pPr>
                    <w:pStyle w:val="Compact"/>
                    <w:jc w:val="right"/>
                    <w:jc w:val="center"/>
                  </w:pPr>
                  <w:r>
                    <w:t xml:space="preserve">0.015</w:t>
                  </w:r>
                </w:p>
              </w:tc>
              <w:tc>
                <w:tcPr/>
                <w:p>
                  <w:pPr>
                    <w:pStyle w:val="Compact"/>
                    <w:jc w:val="right"/>
                    <w:jc w:val="center"/>
                  </w:pPr>
                  <w:r>
                    <w:t xml:space="preserve">1.151</w:t>
                  </w:r>
                </w:p>
              </w:tc>
              <w:tc>
                <w:tcPr/>
                <w:p>
                  <w:pPr>
                    <w:pStyle w:val="Compact"/>
                    <w:jc w:val="right"/>
                    <w:jc w:val="center"/>
                  </w:pPr>
                  <w:r>
                    <w:t xml:space="preserve">0.265</w:t>
                  </w:r>
                </w:p>
              </w:tc>
            </w:tr>
            <w:tr>
              <w:tc>
                <w:tcPr/>
                <w:p>
                  <w:pPr>
                    <w:pStyle w:val="Compact"/>
                    <w:jc w:val="left"/>
                    <w:jc w:val="center"/>
                  </w:pPr>
                  <w:r>
                    <w:t xml:space="preserve">Residual</w:t>
                  </w:r>
                </w:p>
              </w:tc>
              <w:tc>
                <w:tcPr/>
                <w:p>
                  <w:pPr>
                    <w:pStyle w:val="Compact"/>
                    <w:jc w:val="right"/>
                    <w:jc w:val="center"/>
                  </w:pPr>
                  <w:r>
                    <w:t xml:space="preserve">273</w:t>
                  </w:r>
                </w:p>
              </w:tc>
              <w:tc>
                <w:tcPr/>
                <w:p>
                  <w:pPr>
                    <w:pStyle w:val="Compact"/>
                    <w:jc w:val="right"/>
                    <w:jc w:val="center"/>
                  </w:pPr>
                  <w:r>
                    <w:t xml:space="preserve">182464.444</w:t>
                  </w:r>
                </w:p>
              </w:tc>
              <w:tc>
                <w:tcPr/>
                <w:p>
                  <w:pPr>
                    <w:pStyle w:val="Compact"/>
                    <w:jc w:val="right"/>
                    <w:jc w:val="center"/>
                  </w:pPr>
                  <w:r>
                    <w:t xml:space="preserve">0.892</w:t>
                  </w:r>
                </w:p>
              </w:tc>
              <w:tc>
                <w:tcPr/>
                <w:p>
                  <w:pPr>
                    <w:pStyle w:val="Compact"/>
                  </w:pPr>
                </w:p>
              </w:tc>
              <w:tc>
                <w:tcPr/>
                <w:p>
                  <w:pPr>
                    <w:pStyle w:val="Compact"/>
                  </w:pPr>
                </w:p>
              </w:tc>
            </w:tr>
            <w:tr>
              <w:tc>
                <w:tcPr/>
                <w:p>
                  <w:pPr>
                    <w:pStyle w:val="Compact"/>
                    <w:jc w:val="left"/>
                    <w:jc w:val="center"/>
                  </w:pPr>
                  <w:r>
                    <w:t xml:space="preserve">Total</w:t>
                  </w:r>
                </w:p>
              </w:tc>
              <w:tc>
                <w:tcPr/>
                <w:p>
                  <w:pPr>
                    <w:pStyle w:val="Compact"/>
                    <w:jc w:val="right"/>
                    <w:jc w:val="center"/>
                  </w:pPr>
                  <w:r>
                    <w:t xml:space="preserve">299</w:t>
                  </w:r>
                </w:p>
              </w:tc>
              <w:tc>
                <w:tcPr/>
                <w:p>
                  <w:pPr>
                    <w:pStyle w:val="Compact"/>
                    <w:jc w:val="right"/>
                    <w:jc w:val="center"/>
                  </w:pPr>
                  <w:r>
                    <w:t xml:space="preserve">204463.039</w:t>
                  </w:r>
                </w:p>
              </w:tc>
              <w:tc>
                <w:tcPr/>
                <w:p>
                  <w:pPr>
                    <w:pStyle w:val="Compact"/>
                    <w:jc w:val="right"/>
                    <w:jc w:val="center"/>
                  </w:pPr>
                  <w:r>
                    <w:t xml:space="preserve">1.000</w:t>
                  </w:r>
                </w:p>
              </w:tc>
              <w:tc>
                <w:tcPr/>
                <w:p>
                  <w:pPr>
                    <w:pStyle w:val="Compact"/>
                  </w:pPr>
                </w:p>
              </w:tc>
              <w:tc>
                <w:tcPr/>
                <w:p>
                  <w:pPr>
                    <w:pStyle w:val="Compact"/>
                  </w:pPr>
                </w:p>
              </w:tc>
            </w:tr>
          </w:tbl>
          <w:bookmarkEnd w:id="116"/>
          <w:p/>
        </w:tc>
      </w:tr>
    </w:tbl>
    <w:bookmarkEnd w:id="117"/>
    <w:bookmarkEnd w:id="118"/>
    <w:bookmarkStart w:id="173" w:name="discussion"/>
    <w:p>
      <w:pPr>
        <w:pStyle w:val="Heading1"/>
      </w:pPr>
      <w:r>
        <w:t xml:space="preserve">4. Discussion</w:t>
      </w:r>
    </w:p>
    <w:p>
      <w:pPr>
        <w:pStyle w:val="FirstParagraph"/>
      </w:pPr>
      <w:r>
        <w:t xml:space="preserve">This study is the first time that the OPUF has been used to estimate health state utility values for the WAItE. We obtained a representative sample of high quality data from Prolific, a survey company known for their high quality respondents</w:t>
      </w:r>
      <w:r>
        <w:t xml:space="preserve"> </w:t>
      </w:r>
      <w:r>
        <w:t xml:space="preserve">(19)</w:t>
      </w:r>
      <w:r>
        <w:t xml:space="preserve">. Our average attribute weightings and implied ordering were similar to those exhibited in Robinson et al. (2024)</w:t>
      </w:r>
      <w:r>
        <w:t xml:space="preserve"> </w:t>
      </w:r>
      <w:r>
        <w:t xml:space="preserve">(20)</w:t>
      </w:r>
      <w:r>
        <w:t xml:space="preserve">.</w:t>
      </w:r>
    </w:p>
    <w:p>
      <w:pPr>
        <w:pStyle w:val="BodyText"/>
      </w:pPr>
      <w:r>
        <w:t xml:space="preserve">Anchoring of the WAItE PITS state was a difficult procedure that required a number of methodological decisions. We decided to use uncensored responses to the Dead-VAS task which meant that data from one respondent (-99) skewed the mean PITS utility value quite substantially. To mitigate the impact of extreme values on the mean, we conducted winsorization of values lying in the outer 0.1% of the distribution. This practice, while effective at limiting the influence of extreme values on the mean, could understate the genuine variability in the data. Though, it is likely that exclusion of this participant would have had a more detrimental effect to presenting the genuine variability of responses.</w:t>
      </w:r>
    </w:p>
    <w:p>
      <w:pPr>
        <w:pStyle w:val="BodyText"/>
      </w:pPr>
      <w:r>
        <w:t xml:space="preserve">The social utility function elicited through this study, and underlying utility value set, present monotonic preferences which behave as we would have expected ex-ante (based on qualitative piloting work). Tiredness and Unhappiness were considered the most important attributes while Embarrassment and Sports the least. This finding concurs with qualitative work conducted prior and also is in accordance with previous valuation work done with the WAItE</w:t>
      </w:r>
      <w:r>
        <w:t xml:space="preserve"> </w:t>
      </w:r>
      <w:r>
        <w:t xml:space="preserve">(20)</w:t>
      </w:r>
      <w:r>
        <w:t xml:space="preserve">. Prior valuation work, which used a DCE to elicit preferences, yielded latent coefficients which violated the rational choice axiom of monotonicity. In the OPUF, monotonicity is somewhat forced through the choice architecture of the level rating and through the additional prompt to reconsider responses that are not monotonic. Forced monotonicity, in this context, could be problematic for eliciting unbiased preferences if preferences for certain health states are truly not monotonic. For example, prior qualitative work has suggested that</w:t>
      </w:r>
      <w:r>
        <w:t xml:space="preserve"> </w:t>
      </w:r>
      <w:r>
        <w:t xml:space="preserve">“</w:t>
      </w:r>
      <w:r>
        <w:t xml:space="preserve">I almost never get tired</w:t>
      </w:r>
      <w:r>
        <w:t xml:space="preserve">”</w:t>
      </w:r>
      <w:r>
        <w:t xml:space="preserve"> </w:t>
      </w:r>
      <w:r>
        <w:t xml:space="preserve">might be preferable to</w:t>
      </w:r>
      <w:r>
        <w:t xml:space="preserve"> </w:t>
      </w:r>
      <w:r>
        <w:t xml:space="preserve">“</w:t>
      </w:r>
      <w:r>
        <w:t xml:space="preserve">I never get tired</w:t>
      </w:r>
      <w:r>
        <w:t xml:space="preserve">”</w:t>
      </w:r>
      <w:r>
        <w:t xml:space="preserve"> </w:t>
      </w:r>
      <w:r>
        <w:t xml:space="preserve">in some circumstances where respondents are thinking about experiencing insomnia and sleep quality. This being said, the WAItE descriptive system was designed to be a monotonic descriptive system, validated using Rasch analysis, and so having a monotonic utility value set makes logical sense.</w:t>
      </w:r>
    </w:p>
    <w:p>
      <w:pPr>
        <w:pStyle w:val="BodyText"/>
      </w:pPr>
      <w:r>
        <w:t xml:space="preserve">Preferences elicited through this study were considerably heterogeneous. This can be understood through the mean EUD value (47.6) but also illustrated in</w:t>
      </w:r>
      <w:r>
        <w:t xml:space="preserve"> </w:t>
      </w:r>
      <w:hyperlink w:anchor="fig-sufplain">
        <w:r>
          <w:rPr>
            <w:rStyle w:val="Hyperlink"/>
          </w:rPr>
          <w:t xml:space="preserve">Figure 6</w:t>
        </w:r>
      </w:hyperlink>
      <w:r>
        <w:t xml:space="preserve"> </w:t>
      </w:r>
      <w:r>
        <w:t xml:space="preserve">through the deviations of individual PUFs from the social utility function. Following on from prior work</w:t>
      </w:r>
      <w:r>
        <w:t xml:space="preserve"> </w:t>
      </w:r>
      <w:r>
        <w:t xml:space="preserve">(13)</w:t>
      </w:r>
      <w:r>
        <w:t xml:space="preserve">, we estimated EUD by calculating a distance matrix between each pairwise comparison of individual value sets for all 78125 WAItE health states. The implication of estimating distance (preference heterogeneity) by using individual value sets allows for much of the preference heterogeneity that exists to be composed of differences in individual anchoring values (PITS state responses) rather than differences in level ratings and attribute weightings. This methodological decision, ultimately, results in the majority of EUD being composed of differences in anchoring values and this finding is important to acknowledge. Anchoring differences are important to present and explore, though in this preference heterogeneity analysis could be drowning out the heterogeneity in level ratings and attribute weighting. An example of this can be shown through the age preference heterogeneity in</w:t>
      </w:r>
      <w:r>
        <w:t xml:space="preserve"> </w:t>
      </w:r>
      <w:hyperlink w:anchor="fig-age">
        <w:r>
          <w:rPr>
            <w:rStyle w:val="Hyperlink"/>
          </w:rPr>
          <w:t xml:space="preserve">Figure 8</w:t>
        </w:r>
      </w:hyperlink>
      <w:r>
        <w:t xml:space="preserve">. Preference heterogeneity is evident between individuals above and below age 35 and if we consider the mean PITS values for those two subgroups (age</w:t>
      </w:r>
      <w:r>
        <w:t xml:space="preserve"> </w:t>
      </w:r>
      <m:oMath>
        <m:r>
          <m:rPr>
            <m:sty m:val="p"/>
          </m:rPr>
          <m:t>&lt;</m:t>
        </m:r>
      </m:oMath>
      <w:r>
        <w:t xml:space="preserve"> </w:t>
      </w:r>
      <w:r>
        <w:t xml:space="preserve">35 = -0.281; age</w:t>
      </w:r>
      <w:r>
        <w:t xml:space="preserve"> </w:t>
      </w:r>
      <m:oMath>
        <m:r>
          <m:rPr>
            <m:sty m:val="p"/>
          </m:rPr>
          <m:t>&gt;</m:t>
        </m:r>
      </m:oMath>
      <w:r>
        <w:t xml:space="preserve"> </w:t>
      </w:r>
      <w:r>
        <w:t xml:space="preserve">34 = 0.487) we can see that a clear difference in anchoring responses is evident.</w:t>
      </w:r>
    </w:p>
    <w:p>
      <w:pPr>
        <w:pStyle w:val="BodyText"/>
      </w:pPr>
      <w:r>
        <w:t xml:space="preserve">A methodological exploration was conducted as a sensitivity analysis to limit the influence that anchoring variation has on the overall preference heterogeneity. We considered this to be a strength of the research as it offers a new approach to decompose preference heterogeneity into anchoring variation and the difference in level ratings and attribute weightings. After exclusion of individual variation in anchoring responses, weight status and age were found to have a significant impact on preference heterogeneity within our sample; though the amount of variation that could be explained was limited. Preference heterogeneity between those of normal weight and those who were overweight is illustrated in</w:t>
      </w:r>
      <w:r>
        <w:t xml:space="preserve"> </w:t>
      </w:r>
      <w:hyperlink w:anchor="fig-weight">
        <w:r>
          <w:rPr>
            <w:rStyle w:val="Hyperlink"/>
          </w:rPr>
          <w:t xml:space="preserve">Figure 9</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22" w:name="fig-weight"/>
          <w:p>
            <w:pPr>
              <w:pStyle w:val="Compact"/>
              <w:jc w:val="center"/>
            </w:pPr>
            <w:r>
              <w:drawing>
                <wp:inline>
                  <wp:extent cx="4620126" cy="3696101"/>
                  <wp:effectExtent b="0" l="0" r="0" t="0"/>
                  <wp:docPr descr="" title="" id="120" name="Picture"/>
                  <a:graphic>
                    <a:graphicData uri="http://schemas.openxmlformats.org/drawingml/2006/picture">
                      <pic:pic>
                        <pic:nvPicPr>
                          <pic:cNvPr descr="quarto_files/figure-docx/fig-weight-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Social and individual utility functions grouped by weight status</w:t>
            </w:r>
          </w:p>
          <w:bookmarkEnd w:id="122"/>
        </w:tc>
      </w:tr>
    </w:tbl>
    <w:p>
      <w:pPr>
        <w:pStyle w:val="BodyText"/>
      </w:pPr>
      <w:r>
        <w:t xml:space="preserve">This method of estimating preference heterogeneity should not be considered the gold standard, as only part of the variation in preferences is explored here. It can however be considered an additional option for future researchers that wish to isolate the effect of anchoring responses on overall preference heterogeneity. It is also, to our knowledge, the first time preference heterogeneity has been decomposed in this way with the OPUF.</w:t>
      </w:r>
    </w:p>
    <w:p>
      <w:pPr>
        <w:pStyle w:val="BodyText"/>
      </w:pPr>
      <w:r>
        <w:t xml:space="preserve">The value set estimated here offers an alternative choice of preference values to the existing value sets estimated using DCE (shown in</w:t>
      </w:r>
      <w:r>
        <w:t xml:space="preserve"> </w:t>
      </w:r>
      <w:r>
        <w:t xml:space="preserve">(</w:t>
      </w:r>
      <w:r>
        <w:rPr>
          <w:b/>
          <w:bCs/>
        </w:rPr>
        <w:t xml:space="preserve">tab:WAITE?</w:t>
      </w:r>
      <w:r>
        <w:t xml:space="preserve">)</w:t>
      </w:r>
      <w:r>
        <w:t xml:space="preserve"> </w:t>
      </w:r>
      <w:r>
        <w:t xml:space="preserve">val sets}). When comparing the anchored coefficients between value sets, one of the key areas of divergence is where levels have been collapsed in the DCE value set. In the OPUF,</w:t>
      </w:r>
      <w:r>
        <w:t xml:space="preserve"> </w:t>
      </w:r>
      <w:r>
        <w:t xml:space="preserve">“</w:t>
      </w:r>
      <w:r>
        <w:t xml:space="preserve">I almost never get tired</w:t>
      </w:r>
      <w:r>
        <w:t xml:space="preserve">”</w:t>
      </w:r>
      <w:r>
        <w:t xml:space="preserve"> </w:t>
      </w:r>
      <w:r>
        <w:t xml:space="preserve">is given 0.029 compared to 0.064 in the DCE due to collapsing levels. Generally the difference between coefficients that have not been</w:t>
      </w:r>
      <w:r>
        <w:t xml:space="preserve"> </w:t>
      </w:r>
      <w:r>
        <w:t xml:space="preserve">‘</w:t>
      </w:r>
      <w:r>
        <w:t xml:space="preserve">collapsed</w:t>
      </w:r>
      <w:r>
        <w:t xml:space="preserve">’</w:t>
      </w:r>
      <w:r>
        <w:t xml:space="preserve"> </w:t>
      </w:r>
      <w:r>
        <w:t xml:space="preserve">between the value sets is small suggesting that there is comparability to an extent between the value sets. Anchoring values were broadly similar between studies too. The mean PITS utility values between studies were broadly comparable with a maximum range of 0.059. Interestingly, the EQ-VAS anchoring task mean (0.289) was remarkably similar to the OPUF VAS anchoring task mean (0.282) again supporting the use of VAS for elicitation of PITS utility values.</w:t>
      </w:r>
    </w:p>
    <w:p>
      <w:pPr>
        <w:pStyle w:val="TableCaption"/>
      </w:pPr>
      <w:r>
        <w:t xml:space="preserve">Comparison of WAItE utility value sets</w:t>
      </w:r>
    </w:p>
    <w:tbl>
      <w:tblPr>
        <w:tblStyle w:val="Table"/>
        <w:tblW w:type="pct" w:w="5000"/>
        <w:tblLayout w:type="fixed"/>
        <w:tblLook w:firstRow="1" w:lastRow="0" w:firstColumn="0" w:lastColumn="0" w:noHBand="0" w:noVBand="0" w:val="0020"/>
        <w:tblCaption w:val="Comparison of WAItE utility value sets"/>
      </w:tblPr>
      <w:tblGrid>
        <w:gridCol w:w="2525"/>
        <w:gridCol w:w="1798"/>
        <w:gridCol w:w="1798"/>
        <w:gridCol w:w="1798"/>
      </w:tblGrid>
      <w:tr>
        <w:trPr>
          <w:tblHeader w:val="on"/>
        </w:trPr>
        <w:tc>
          <w:tcPr/>
          <w:p>
            <w:pPr>
              <w:pStyle w:val="Compact"/>
              <w:jc w:val="left"/>
            </w:pPr>
            <w:r>
              <w:t xml:space="preserve">Attribute.level</w:t>
            </w:r>
          </w:p>
        </w:tc>
        <w:tc>
          <w:tcPr/>
          <w:p>
            <w:pPr>
              <w:pStyle w:val="Compact"/>
              <w:jc w:val="left"/>
            </w:pPr>
            <w:r>
              <w:t xml:space="preserve">OPUF</w:t>
            </w:r>
          </w:p>
        </w:tc>
        <w:tc>
          <w:tcPr/>
          <w:p>
            <w:pPr>
              <w:pStyle w:val="Compact"/>
              <w:jc w:val="left"/>
            </w:pPr>
            <w:r>
              <w:t xml:space="preserve">DCE.TTO</w:t>
            </w:r>
          </w:p>
        </w:tc>
        <w:tc>
          <w:tcPr/>
          <w:p>
            <w:pPr>
              <w:pStyle w:val="Compact"/>
              <w:jc w:val="left"/>
            </w:pPr>
            <w:r>
              <w:t xml:space="preserve">DCE.VAS</w:t>
            </w:r>
          </w:p>
        </w:tc>
      </w:tr>
      <w:tr>
        <w:tc>
          <w:tcPr/>
          <w:p>
            <w:pPr>
              <w:pStyle w:val="Compact"/>
              <w:jc w:val="left"/>
            </w:pPr>
            <w:r>
              <w:t xml:space="preserve">Tired</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Almost never</w:t>
            </w:r>
          </w:p>
        </w:tc>
        <w:tc>
          <w:tcPr/>
          <w:p>
            <w:pPr>
              <w:pStyle w:val="Compact"/>
              <w:jc w:val="left"/>
            </w:pPr>
            <w:r>
              <w:t xml:space="preserve">0.029</w:t>
            </w:r>
          </w:p>
        </w:tc>
        <w:tc>
          <w:tcPr/>
          <w:p>
            <w:pPr>
              <w:pStyle w:val="Compact"/>
              <w:jc w:val="left"/>
            </w:pPr>
            <w:r>
              <w:t xml:space="preserve">0.064</w:t>
            </w:r>
          </w:p>
        </w:tc>
        <w:tc>
          <w:tcPr/>
          <w:p>
            <w:pPr>
              <w:pStyle w:val="Compact"/>
              <w:jc w:val="left"/>
            </w:pPr>
            <w:r>
              <w:t xml:space="preserve">0.059</w:t>
            </w:r>
          </w:p>
        </w:tc>
      </w:tr>
      <w:tr>
        <w:tc>
          <w:tcPr/>
          <w:p>
            <w:pPr>
              <w:pStyle w:val="Compact"/>
              <w:jc w:val="left"/>
            </w:pPr>
            <w:r>
              <w:t xml:space="preserve">Sometimes</w:t>
            </w:r>
          </w:p>
        </w:tc>
        <w:tc>
          <w:tcPr/>
          <w:p>
            <w:pPr>
              <w:pStyle w:val="Compact"/>
              <w:jc w:val="left"/>
            </w:pPr>
            <w:r>
              <w:t xml:space="preserve">0.052</w:t>
            </w:r>
          </w:p>
        </w:tc>
        <w:tc>
          <w:tcPr/>
          <w:p>
            <w:pPr>
              <w:pStyle w:val="Compact"/>
              <w:jc w:val="left"/>
            </w:pPr>
            <w:r>
              <w:t xml:space="preserve">0.064</w:t>
            </w:r>
          </w:p>
        </w:tc>
        <w:tc>
          <w:tcPr/>
          <w:p>
            <w:pPr>
              <w:pStyle w:val="Compact"/>
              <w:jc w:val="left"/>
            </w:pPr>
            <w:r>
              <w:t xml:space="preserve">0.059</w:t>
            </w:r>
          </w:p>
        </w:tc>
      </w:tr>
      <w:tr>
        <w:tc>
          <w:tcPr/>
          <w:p>
            <w:pPr>
              <w:pStyle w:val="Compact"/>
              <w:jc w:val="left"/>
            </w:pPr>
            <w:r>
              <w:t xml:space="preserve">Often</w:t>
            </w:r>
          </w:p>
        </w:tc>
        <w:tc>
          <w:tcPr/>
          <w:p>
            <w:pPr>
              <w:pStyle w:val="Compact"/>
              <w:jc w:val="left"/>
            </w:pPr>
            <w:r>
              <w:t xml:space="preserve">0.088</w:t>
            </w:r>
          </w:p>
        </w:tc>
        <w:tc>
          <w:tcPr/>
          <w:p>
            <w:pPr>
              <w:pStyle w:val="Compact"/>
              <w:jc w:val="left"/>
            </w:pPr>
            <w:r>
              <w:t xml:space="preserve">0.064</w:t>
            </w:r>
          </w:p>
        </w:tc>
        <w:tc>
          <w:tcPr/>
          <w:p>
            <w:pPr>
              <w:pStyle w:val="Compact"/>
              <w:jc w:val="left"/>
            </w:pPr>
            <w:r>
              <w:t xml:space="preserve">0.059</w:t>
            </w:r>
          </w:p>
        </w:tc>
      </w:tr>
      <w:tr>
        <w:tc>
          <w:tcPr/>
          <w:p>
            <w:pPr>
              <w:pStyle w:val="Compact"/>
              <w:jc w:val="left"/>
            </w:pPr>
            <w:r>
              <w:t xml:space="preserve">Always</w:t>
            </w:r>
          </w:p>
        </w:tc>
        <w:tc>
          <w:tcPr/>
          <w:p>
            <w:pPr>
              <w:pStyle w:val="Compact"/>
              <w:jc w:val="left"/>
            </w:pPr>
            <w:r>
              <w:t xml:space="preserve">0.14</w:t>
            </w:r>
          </w:p>
        </w:tc>
        <w:tc>
          <w:tcPr/>
          <w:p>
            <w:pPr>
              <w:pStyle w:val="Compact"/>
              <w:jc w:val="left"/>
            </w:pPr>
            <w:r>
              <w:t xml:space="preserve">0.148</w:t>
            </w:r>
          </w:p>
        </w:tc>
        <w:tc>
          <w:tcPr/>
          <w:p>
            <w:pPr>
              <w:pStyle w:val="Compact"/>
              <w:jc w:val="left"/>
            </w:pPr>
            <w:r>
              <w:t xml:space="preserve">0.137</w:t>
            </w:r>
          </w:p>
        </w:tc>
      </w:tr>
      <w:tr>
        <w:tc>
          <w:tcPr/>
          <w:p>
            <w:pPr>
              <w:pStyle w:val="Compact"/>
              <w:jc w:val="left"/>
            </w:pPr>
            <w:r>
              <w:t xml:space="preserve">Walking</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Almost never</w:t>
            </w:r>
          </w:p>
        </w:tc>
        <w:tc>
          <w:tcPr/>
          <w:p>
            <w:pPr>
              <w:pStyle w:val="Compact"/>
              <w:jc w:val="left"/>
            </w:pPr>
            <w:r>
              <w:t xml:space="preserve">0.021</w:t>
            </w:r>
          </w:p>
        </w:tc>
        <w:tc>
          <w:tcPr/>
          <w:p>
            <w:pPr>
              <w:pStyle w:val="Compact"/>
              <w:jc w:val="left"/>
            </w:pPr>
            <w:r>
              <w:t xml:space="preserve">0.015</w:t>
            </w:r>
          </w:p>
        </w:tc>
        <w:tc>
          <w:tcPr/>
          <w:p>
            <w:pPr>
              <w:pStyle w:val="Compact"/>
              <w:jc w:val="left"/>
            </w:pPr>
            <w:r>
              <w:t xml:space="preserve">0.013</w:t>
            </w:r>
          </w:p>
        </w:tc>
      </w:tr>
      <w:tr>
        <w:tc>
          <w:tcPr/>
          <w:p>
            <w:pPr>
              <w:pStyle w:val="Compact"/>
              <w:jc w:val="left"/>
            </w:pPr>
            <w:r>
              <w:t xml:space="preserve">Sometimes</w:t>
            </w:r>
          </w:p>
        </w:tc>
        <w:tc>
          <w:tcPr/>
          <w:p>
            <w:pPr>
              <w:pStyle w:val="Compact"/>
              <w:jc w:val="left"/>
            </w:pPr>
            <w:r>
              <w:t xml:space="preserve">0.045</w:t>
            </w:r>
          </w:p>
        </w:tc>
        <w:tc>
          <w:tcPr/>
          <w:p>
            <w:pPr>
              <w:pStyle w:val="Compact"/>
              <w:jc w:val="left"/>
            </w:pPr>
            <w:r>
              <w:t xml:space="preserve">0.015</w:t>
            </w:r>
          </w:p>
        </w:tc>
        <w:tc>
          <w:tcPr/>
          <w:p>
            <w:pPr>
              <w:pStyle w:val="Compact"/>
              <w:jc w:val="left"/>
            </w:pPr>
            <w:r>
              <w:t xml:space="preserve">0.013</w:t>
            </w:r>
          </w:p>
        </w:tc>
      </w:tr>
      <w:tr>
        <w:tc>
          <w:tcPr/>
          <w:p>
            <w:pPr>
              <w:pStyle w:val="Compact"/>
              <w:jc w:val="left"/>
            </w:pPr>
            <w:r>
              <w:t xml:space="preserve">Often</w:t>
            </w:r>
          </w:p>
        </w:tc>
        <w:tc>
          <w:tcPr/>
          <w:p>
            <w:pPr>
              <w:pStyle w:val="Compact"/>
              <w:jc w:val="left"/>
            </w:pPr>
            <w:r>
              <w:t xml:space="preserve">0.075</w:t>
            </w:r>
          </w:p>
        </w:tc>
        <w:tc>
          <w:tcPr/>
          <w:p>
            <w:pPr>
              <w:pStyle w:val="Compact"/>
              <w:jc w:val="left"/>
            </w:pPr>
            <w:r>
              <w:t xml:space="preserve">0.054</w:t>
            </w:r>
          </w:p>
        </w:tc>
        <w:tc>
          <w:tcPr/>
          <w:p>
            <w:pPr>
              <w:pStyle w:val="Compact"/>
              <w:jc w:val="left"/>
            </w:pPr>
            <w:r>
              <w:t xml:space="preserve">0.05</w:t>
            </w:r>
          </w:p>
        </w:tc>
      </w:tr>
      <w:tr>
        <w:tc>
          <w:tcPr/>
          <w:p>
            <w:pPr>
              <w:pStyle w:val="Compact"/>
              <w:jc w:val="left"/>
            </w:pPr>
            <w:r>
              <w:t xml:space="preserve">Always</w:t>
            </w:r>
          </w:p>
        </w:tc>
        <w:tc>
          <w:tcPr/>
          <w:p>
            <w:pPr>
              <w:pStyle w:val="Compact"/>
              <w:jc w:val="left"/>
            </w:pPr>
            <w:r>
              <w:t xml:space="preserve">0.116</w:t>
            </w:r>
          </w:p>
        </w:tc>
        <w:tc>
          <w:tcPr/>
          <w:p>
            <w:pPr>
              <w:pStyle w:val="Compact"/>
              <w:jc w:val="left"/>
            </w:pPr>
            <w:r>
              <w:t xml:space="preserve">0.106</w:t>
            </w:r>
          </w:p>
        </w:tc>
        <w:tc>
          <w:tcPr/>
          <w:p>
            <w:pPr>
              <w:pStyle w:val="Compact"/>
              <w:jc w:val="left"/>
            </w:pPr>
            <w:r>
              <w:t xml:space="preserve">0.098</w:t>
            </w:r>
          </w:p>
        </w:tc>
      </w:tr>
      <w:tr>
        <w:tc>
          <w:tcPr/>
          <w:p>
            <w:pPr>
              <w:pStyle w:val="Compact"/>
              <w:jc w:val="left"/>
            </w:pPr>
            <w:r>
              <w:t xml:space="preserve">Sports</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Almost never</w:t>
            </w:r>
          </w:p>
        </w:tc>
        <w:tc>
          <w:tcPr/>
          <w:p>
            <w:pPr>
              <w:pStyle w:val="Compact"/>
              <w:jc w:val="left"/>
            </w:pPr>
            <w:r>
              <w:t xml:space="preserve">0.012</w:t>
            </w:r>
          </w:p>
        </w:tc>
        <w:tc>
          <w:tcPr/>
          <w:p>
            <w:pPr>
              <w:pStyle w:val="Compact"/>
              <w:jc w:val="left"/>
            </w:pPr>
            <w:r>
              <w:t xml:space="preserve">0.021</w:t>
            </w:r>
          </w:p>
        </w:tc>
        <w:tc>
          <w:tcPr/>
          <w:p>
            <w:pPr>
              <w:pStyle w:val="Compact"/>
              <w:jc w:val="left"/>
            </w:pPr>
            <w:r>
              <w:t xml:space="preserve">0.019</w:t>
            </w:r>
          </w:p>
        </w:tc>
      </w:tr>
      <w:tr>
        <w:tc>
          <w:tcPr/>
          <w:p>
            <w:pPr>
              <w:pStyle w:val="Compact"/>
              <w:jc w:val="left"/>
            </w:pPr>
            <w:r>
              <w:t xml:space="preserve">Sometimes</w:t>
            </w:r>
          </w:p>
        </w:tc>
        <w:tc>
          <w:tcPr/>
          <w:p>
            <w:pPr>
              <w:pStyle w:val="Compact"/>
              <w:jc w:val="left"/>
            </w:pPr>
            <w:r>
              <w:t xml:space="preserve">0.023</w:t>
            </w:r>
          </w:p>
        </w:tc>
        <w:tc>
          <w:tcPr/>
          <w:p>
            <w:pPr>
              <w:pStyle w:val="Compact"/>
              <w:jc w:val="left"/>
            </w:pPr>
            <w:r>
              <w:t xml:space="preserve">0.021</w:t>
            </w:r>
          </w:p>
        </w:tc>
        <w:tc>
          <w:tcPr/>
          <w:p>
            <w:pPr>
              <w:pStyle w:val="Compact"/>
              <w:jc w:val="left"/>
            </w:pPr>
            <w:r>
              <w:t xml:space="preserve">0.019</w:t>
            </w:r>
          </w:p>
        </w:tc>
      </w:tr>
      <w:tr>
        <w:tc>
          <w:tcPr/>
          <w:p>
            <w:pPr>
              <w:pStyle w:val="Compact"/>
              <w:jc w:val="left"/>
            </w:pPr>
            <w:r>
              <w:t xml:space="preserve">Often</w:t>
            </w:r>
          </w:p>
        </w:tc>
        <w:tc>
          <w:tcPr/>
          <w:p>
            <w:pPr>
              <w:pStyle w:val="Compact"/>
              <w:jc w:val="left"/>
            </w:pPr>
            <w:r>
              <w:t xml:space="preserve">0.038</w:t>
            </w:r>
          </w:p>
        </w:tc>
        <w:tc>
          <w:tcPr/>
          <w:p>
            <w:pPr>
              <w:pStyle w:val="Compact"/>
              <w:jc w:val="left"/>
            </w:pPr>
            <w:r>
              <w:t xml:space="preserve">0.021</w:t>
            </w:r>
          </w:p>
        </w:tc>
        <w:tc>
          <w:tcPr/>
          <w:p>
            <w:pPr>
              <w:pStyle w:val="Compact"/>
              <w:jc w:val="left"/>
            </w:pPr>
            <w:r>
              <w:t xml:space="preserve">0.019</w:t>
            </w:r>
          </w:p>
        </w:tc>
      </w:tr>
      <w:tr>
        <w:tc>
          <w:tcPr/>
          <w:p>
            <w:pPr>
              <w:pStyle w:val="Compact"/>
              <w:jc w:val="left"/>
            </w:pPr>
            <w:r>
              <w:t xml:space="preserve">Always</w:t>
            </w:r>
          </w:p>
        </w:tc>
        <w:tc>
          <w:tcPr/>
          <w:p>
            <w:pPr>
              <w:pStyle w:val="Compact"/>
              <w:jc w:val="left"/>
            </w:pPr>
            <w:r>
              <w:t xml:space="preserve">0.069</w:t>
            </w:r>
          </w:p>
        </w:tc>
        <w:tc>
          <w:tcPr/>
          <w:p>
            <w:pPr>
              <w:pStyle w:val="Compact"/>
              <w:jc w:val="left"/>
            </w:pPr>
            <w:r>
              <w:t xml:space="preserve">0.058</w:t>
            </w:r>
          </w:p>
        </w:tc>
        <w:tc>
          <w:tcPr/>
          <w:p>
            <w:pPr>
              <w:pStyle w:val="Compact"/>
              <w:jc w:val="left"/>
            </w:pPr>
            <w:r>
              <w:t xml:space="preserve">0.053</w:t>
            </w:r>
          </w:p>
        </w:tc>
      </w:tr>
      <w:tr>
        <w:tc>
          <w:tcPr/>
          <w:p>
            <w:pPr>
              <w:pStyle w:val="Compact"/>
              <w:jc w:val="left"/>
            </w:pPr>
            <w:r>
              <w:t xml:space="preserve">Concentration</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Almost never</w:t>
            </w:r>
          </w:p>
        </w:tc>
        <w:tc>
          <w:tcPr/>
          <w:p>
            <w:pPr>
              <w:pStyle w:val="Compact"/>
              <w:jc w:val="left"/>
            </w:pPr>
            <w:r>
              <w:t xml:space="preserve">0.026</w:t>
            </w:r>
          </w:p>
        </w:tc>
        <w:tc>
          <w:tcPr/>
          <w:p>
            <w:pPr>
              <w:pStyle w:val="Compact"/>
              <w:jc w:val="left"/>
            </w:pPr>
            <w:r>
              <w:t xml:space="preserve">0.009</w:t>
            </w:r>
          </w:p>
        </w:tc>
        <w:tc>
          <w:tcPr/>
          <w:p>
            <w:pPr>
              <w:pStyle w:val="Compact"/>
              <w:jc w:val="left"/>
            </w:pPr>
            <w:r>
              <w:t xml:space="preserve">0.008</w:t>
            </w:r>
          </w:p>
        </w:tc>
      </w:tr>
      <w:tr>
        <w:tc>
          <w:tcPr/>
          <w:p>
            <w:pPr>
              <w:pStyle w:val="Compact"/>
              <w:jc w:val="left"/>
            </w:pPr>
            <w:r>
              <w:t xml:space="preserve">Sometimes</w:t>
            </w:r>
          </w:p>
        </w:tc>
        <w:tc>
          <w:tcPr/>
          <w:p>
            <w:pPr>
              <w:pStyle w:val="Compact"/>
              <w:jc w:val="left"/>
            </w:pPr>
            <w:r>
              <w:t xml:space="preserve">0.051</w:t>
            </w:r>
          </w:p>
        </w:tc>
        <w:tc>
          <w:tcPr/>
          <w:p>
            <w:pPr>
              <w:pStyle w:val="Compact"/>
              <w:jc w:val="left"/>
            </w:pPr>
            <w:r>
              <w:t xml:space="preserve">0.053</w:t>
            </w:r>
          </w:p>
        </w:tc>
        <w:tc>
          <w:tcPr/>
          <w:p>
            <w:pPr>
              <w:pStyle w:val="Compact"/>
              <w:jc w:val="left"/>
            </w:pPr>
            <w:r>
              <w:t xml:space="preserve">0.049</w:t>
            </w:r>
          </w:p>
        </w:tc>
      </w:tr>
      <w:tr>
        <w:tc>
          <w:tcPr/>
          <w:p>
            <w:pPr>
              <w:pStyle w:val="Compact"/>
              <w:jc w:val="left"/>
            </w:pPr>
            <w:r>
              <w:t xml:space="preserve">Often</w:t>
            </w:r>
          </w:p>
        </w:tc>
        <w:tc>
          <w:tcPr/>
          <w:p>
            <w:pPr>
              <w:pStyle w:val="Compact"/>
              <w:jc w:val="left"/>
            </w:pPr>
            <w:r>
              <w:t xml:space="preserve">0.08</w:t>
            </w:r>
          </w:p>
        </w:tc>
        <w:tc>
          <w:tcPr/>
          <w:p>
            <w:pPr>
              <w:pStyle w:val="Compact"/>
              <w:jc w:val="left"/>
            </w:pPr>
            <w:r>
              <w:t xml:space="preserve">0.067</w:t>
            </w:r>
          </w:p>
        </w:tc>
        <w:tc>
          <w:tcPr/>
          <w:p>
            <w:pPr>
              <w:pStyle w:val="Compact"/>
              <w:jc w:val="left"/>
            </w:pPr>
            <w:r>
              <w:t xml:space="preserve">0.062</w:t>
            </w:r>
          </w:p>
        </w:tc>
      </w:tr>
      <w:tr>
        <w:tc>
          <w:tcPr/>
          <w:p>
            <w:pPr>
              <w:pStyle w:val="Compact"/>
              <w:jc w:val="left"/>
            </w:pPr>
            <w:r>
              <w:t xml:space="preserve">Always</w:t>
            </w:r>
          </w:p>
        </w:tc>
        <w:tc>
          <w:tcPr/>
          <w:p>
            <w:pPr>
              <w:pStyle w:val="Compact"/>
              <w:jc w:val="left"/>
            </w:pPr>
            <w:r>
              <w:t xml:space="preserve">0.121</w:t>
            </w:r>
          </w:p>
        </w:tc>
        <w:tc>
          <w:tcPr/>
          <w:p>
            <w:pPr>
              <w:pStyle w:val="Compact"/>
              <w:jc w:val="left"/>
            </w:pPr>
            <w:r>
              <w:t xml:space="preserve">0.13</w:t>
            </w:r>
          </w:p>
        </w:tc>
        <w:tc>
          <w:tcPr/>
          <w:p>
            <w:pPr>
              <w:pStyle w:val="Compact"/>
              <w:jc w:val="left"/>
            </w:pPr>
            <w:r>
              <w:t xml:space="preserve">0.12</w:t>
            </w:r>
          </w:p>
        </w:tc>
      </w:tr>
      <w:tr>
        <w:tc>
          <w:tcPr/>
          <w:p>
            <w:pPr>
              <w:pStyle w:val="Compact"/>
              <w:jc w:val="left"/>
            </w:pPr>
            <w:r>
              <w:t xml:space="preserve">Embarrassment</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Almost never</w:t>
            </w:r>
          </w:p>
        </w:tc>
        <w:tc>
          <w:tcPr/>
          <w:p>
            <w:pPr>
              <w:pStyle w:val="Compact"/>
              <w:jc w:val="left"/>
            </w:pPr>
            <w:r>
              <w:t xml:space="preserve">0.012</w:t>
            </w:r>
          </w:p>
        </w:tc>
        <w:tc>
          <w:tcPr/>
          <w:p>
            <w:pPr>
              <w:pStyle w:val="Compact"/>
              <w:jc w:val="left"/>
            </w:pPr>
            <w:r>
              <w:t xml:space="preserve">0.007</w:t>
            </w:r>
          </w:p>
        </w:tc>
        <w:tc>
          <w:tcPr/>
          <w:p>
            <w:pPr>
              <w:pStyle w:val="Compact"/>
              <w:jc w:val="left"/>
            </w:pPr>
            <w:r>
              <w:t xml:space="preserve">0.007</w:t>
            </w:r>
          </w:p>
        </w:tc>
      </w:tr>
      <w:tr>
        <w:tc>
          <w:tcPr/>
          <w:p>
            <w:pPr>
              <w:pStyle w:val="Compact"/>
              <w:jc w:val="left"/>
            </w:pPr>
            <w:r>
              <w:t xml:space="preserve">Sometimes</w:t>
            </w:r>
          </w:p>
        </w:tc>
        <w:tc>
          <w:tcPr/>
          <w:p>
            <w:pPr>
              <w:pStyle w:val="Compact"/>
              <w:jc w:val="left"/>
            </w:pPr>
            <w:r>
              <w:t xml:space="preserve">0.022</w:t>
            </w:r>
          </w:p>
        </w:tc>
        <w:tc>
          <w:tcPr/>
          <w:p>
            <w:pPr>
              <w:pStyle w:val="Compact"/>
              <w:jc w:val="left"/>
            </w:pPr>
            <w:r>
              <w:t xml:space="preserve">0.025</w:t>
            </w:r>
          </w:p>
        </w:tc>
        <w:tc>
          <w:tcPr/>
          <w:p>
            <w:pPr>
              <w:pStyle w:val="Compact"/>
              <w:jc w:val="left"/>
            </w:pPr>
            <w:r>
              <w:t xml:space="preserve">0.023</w:t>
            </w:r>
          </w:p>
        </w:tc>
      </w:tr>
      <w:tr>
        <w:tc>
          <w:tcPr/>
          <w:p>
            <w:pPr>
              <w:pStyle w:val="Compact"/>
              <w:jc w:val="left"/>
            </w:pPr>
            <w:r>
              <w:t xml:space="preserve">Often</w:t>
            </w:r>
          </w:p>
        </w:tc>
        <w:tc>
          <w:tcPr/>
          <w:p>
            <w:pPr>
              <w:pStyle w:val="Compact"/>
              <w:jc w:val="left"/>
            </w:pPr>
            <w:r>
              <w:t xml:space="preserve">0.034</w:t>
            </w:r>
          </w:p>
        </w:tc>
        <w:tc>
          <w:tcPr/>
          <w:p>
            <w:pPr>
              <w:pStyle w:val="Compact"/>
              <w:jc w:val="left"/>
            </w:pPr>
            <w:r>
              <w:t xml:space="preserve">0.056</w:t>
            </w:r>
          </w:p>
        </w:tc>
        <w:tc>
          <w:tcPr/>
          <w:p>
            <w:pPr>
              <w:pStyle w:val="Compact"/>
              <w:jc w:val="left"/>
            </w:pPr>
            <w:r>
              <w:t xml:space="preserve">0.051</w:t>
            </w:r>
          </w:p>
        </w:tc>
      </w:tr>
      <w:tr>
        <w:tc>
          <w:tcPr/>
          <w:p>
            <w:pPr>
              <w:pStyle w:val="Compact"/>
              <w:jc w:val="left"/>
            </w:pPr>
            <w:r>
              <w:t xml:space="preserve">Always</w:t>
            </w:r>
          </w:p>
        </w:tc>
        <w:tc>
          <w:tcPr/>
          <w:p>
            <w:pPr>
              <w:pStyle w:val="Compact"/>
              <w:jc w:val="left"/>
            </w:pPr>
            <w:r>
              <w:t xml:space="preserve">0.061</w:t>
            </w:r>
          </w:p>
        </w:tc>
        <w:tc>
          <w:tcPr/>
          <w:p>
            <w:pPr>
              <w:pStyle w:val="Compact"/>
              <w:jc w:val="left"/>
            </w:pPr>
            <w:r>
              <w:t xml:space="preserve">0.069</w:t>
            </w:r>
          </w:p>
        </w:tc>
        <w:tc>
          <w:tcPr/>
          <w:p>
            <w:pPr>
              <w:pStyle w:val="Compact"/>
              <w:jc w:val="left"/>
            </w:pPr>
            <w:r>
              <w:t xml:space="preserve">0.064</w:t>
            </w:r>
          </w:p>
        </w:tc>
      </w:tr>
      <w:tr>
        <w:tc>
          <w:tcPr/>
          <w:p>
            <w:pPr>
              <w:pStyle w:val="Compact"/>
              <w:jc w:val="left"/>
            </w:pPr>
            <w:r>
              <w:t xml:space="preserve">Unhappiness</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Almost never</w:t>
            </w:r>
          </w:p>
        </w:tc>
        <w:tc>
          <w:tcPr/>
          <w:p>
            <w:pPr>
              <w:pStyle w:val="Compact"/>
              <w:jc w:val="left"/>
            </w:pPr>
            <w:r>
              <w:t xml:space="preserve">0.025</w:t>
            </w:r>
          </w:p>
        </w:tc>
        <w:tc>
          <w:tcPr/>
          <w:p>
            <w:pPr>
              <w:pStyle w:val="Compact"/>
              <w:jc w:val="left"/>
            </w:pPr>
            <w:r>
              <w:t xml:space="preserve">0.001</w:t>
            </w:r>
          </w:p>
        </w:tc>
        <w:tc>
          <w:tcPr/>
          <w:p>
            <w:pPr>
              <w:pStyle w:val="Compact"/>
              <w:jc w:val="left"/>
            </w:pPr>
            <w:r>
              <w:t xml:space="preserve">0.001</w:t>
            </w:r>
          </w:p>
        </w:tc>
      </w:tr>
      <w:tr>
        <w:tc>
          <w:tcPr/>
          <w:p>
            <w:pPr>
              <w:pStyle w:val="Compact"/>
              <w:jc w:val="left"/>
            </w:pPr>
            <w:r>
              <w:t xml:space="preserve">Sometimes</w:t>
            </w:r>
          </w:p>
        </w:tc>
        <w:tc>
          <w:tcPr/>
          <w:p>
            <w:pPr>
              <w:pStyle w:val="Compact"/>
              <w:jc w:val="left"/>
            </w:pPr>
            <w:r>
              <w:t xml:space="preserve">0.054</w:t>
            </w:r>
          </w:p>
        </w:tc>
        <w:tc>
          <w:tcPr/>
          <w:p>
            <w:pPr>
              <w:pStyle w:val="Compact"/>
              <w:jc w:val="left"/>
            </w:pPr>
            <w:r>
              <w:t xml:space="preserve">0.039</w:t>
            </w:r>
          </w:p>
        </w:tc>
        <w:tc>
          <w:tcPr/>
          <w:p>
            <w:pPr>
              <w:pStyle w:val="Compact"/>
              <w:jc w:val="left"/>
            </w:pPr>
            <w:r>
              <w:t xml:space="preserve">0.036</w:t>
            </w:r>
          </w:p>
        </w:tc>
      </w:tr>
      <w:tr>
        <w:tc>
          <w:tcPr/>
          <w:p>
            <w:pPr>
              <w:pStyle w:val="Compact"/>
              <w:jc w:val="left"/>
            </w:pPr>
            <w:r>
              <w:t xml:space="preserve">Often</w:t>
            </w:r>
          </w:p>
        </w:tc>
        <w:tc>
          <w:tcPr/>
          <w:p>
            <w:pPr>
              <w:pStyle w:val="Compact"/>
              <w:jc w:val="left"/>
            </w:pPr>
            <w:r>
              <w:t xml:space="preserve">0.083</w:t>
            </w:r>
          </w:p>
        </w:tc>
        <w:tc>
          <w:tcPr/>
          <w:p>
            <w:pPr>
              <w:pStyle w:val="Compact"/>
              <w:jc w:val="left"/>
            </w:pPr>
            <w:r>
              <w:t xml:space="preserve">0.076</w:t>
            </w:r>
          </w:p>
        </w:tc>
        <w:tc>
          <w:tcPr/>
          <w:p>
            <w:pPr>
              <w:pStyle w:val="Compact"/>
              <w:jc w:val="left"/>
            </w:pPr>
            <w:r>
              <w:t xml:space="preserve">0.07</w:t>
            </w:r>
          </w:p>
        </w:tc>
      </w:tr>
      <w:tr>
        <w:tc>
          <w:tcPr/>
          <w:p>
            <w:pPr>
              <w:pStyle w:val="Compact"/>
              <w:jc w:val="left"/>
            </w:pPr>
            <w:r>
              <w:t xml:space="preserve">Always</w:t>
            </w:r>
          </w:p>
        </w:tc>
        <w:tc>
          <w:tcPr/>
          <w:p>
            <w:pPr>
              <w:pStyle w:val="Compact"/>
              <w:jc w:val="left"/>
            </w:pPr>
            <w:r>
              <w:t xml:space="preserve">0.124</w:t>
            </w:r>
          </w:p>
        </w:tc>
        <w:tc>
          <w:tcPr/>
          <w:p>
            <w:pPr>
              <w:pStyle w:val="Compact"/>
              <w:jc w:val="left"/>
            </w:pPr>
            <w:r>
              <w:t xml:space="preserve">0.145</w:t>
            </w:r>
          </w:p>
        </w:tc>
        <w:tc>
          <w:tcPr/>
          <w:p>
            <w:pPr>
              <w:pStyle w:val="Compact"/>
              <w:jc w:val="left"/>
            </w:pPr>
            <w:r>
              <w:t xml:space="preserve">0.134</w:t>
            </w:r>
          </w:p>
        </w:tc>
      </w:tr>
      <w:tr>
        <w:tc>
          <w:tcPr/>
          <w:p>
            <w:pPr>
              <w:pStyle w:val="Compact"/>
              <w:jc w:val="left"/>
            </w:pPr>
            <w:r>
              <w:t xml:space="preserve">Treated differently</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Almost never</w:t>
            </w:r>
          </w:p>
        </w:tc>
        <w:tc>
          <w:tcPr/>
          <w:p>
            <w:pPr>
              <w:pStyle w:val="Compact"/>
              <w:jc w:val="left"/>
            </w:pPr>
            <w:r>
              <w:t xml:space="preserve">0.019</w:t>
            </w:r>
          </w:p>
        </w:tc>
        <w:tc>
          <w:tcPr/>
          <w:p>
            <w:pPr>
              <w:pStyle w:val="Compact"/>
              <w:jc w:val="left"/>
            </w:pPr>
            <w:r>
              <w:t xml:space="preserve">0.01</w:t>
            </w:r>
          </w:p>
        </w:tc>
        <w:tc>
          <w:tcPr/>
          <w:p>
            <w:pPr>
              <w:pStyle w:val="Compact"/>
              <w:jc w:val="left"/>
            </w:pPr>
            <w:r>
              <w:t xml:space="preserve">0.009</w:t>
            </w:r>
          </w:p>
        </w:tc>
      </w:tr>
      <w:tr>
        <w:tc>
          <w:tcPr/>
          <w:p>
            <w:pPr>
              <w:pStyle w:val="Compact"/>
              <w:jc w:val="left"/>
            </w:pPr>
            <w:r>
              <w:t xml:space="preserve">Sometimes</w:t>
            </w:r>
          </w:p>
        </w:tc>
        <w:tc>
          <w:tcPr/>
          <w:p>
            <w:pPr>
              <w:pStyle w:val="Compact"/>
              <w:jc w:val="left"/>
            </w:pPr>
            <w:r>
              <w:t xml:space="preserve">0.035</w:t>
            </w:r>
          </w:p>
        </w:tc>
        <w:tc>
          <w:tcPr/>
          <w:p>
            <w:pPr>
              <w:pStyle w:val="Compact"/>
              <w:jc w:val="left"/>
            </w:pPr>
            <w:r>
              <w:t xml:space="preserve">0.03</w:t>
            </w:r>
          </w:p>
        </w:tc>
        <w:tc>
          <w:tcPr/>
          <w:p>
            <w:pPr>
              <w:pStyle w:val="Compact"/>
              <w:jc w:val="left"/>
            </w:pPr>
            <w:r>
              <w:t xml:space="preserve">0.028</w:t>
            </w:r>
          </w:p>
        </w:tc>
      </w:tr>
      <w:tr>
        <w:tc>
          <w:tcPr/>
          <w:p>
            <w:pPr>
              <w:pStyle w:val="Compact"/>
              <w:jc w:val="left"/>
            </w:pPr>
            <w:r>
              <w:t xml:space="preserve">Often</w:t>
            </w:r>
          </w:p>
        </w:tc>
        <w:tc>
          <w:tcPr/>
          <w:p>
            <w:pPr>
              <w:pStyle w:val="Compact"/>
              <w:jc w:val="left"/>
            </w:pPr>
            <w:r>
              <w:t xml:space="preserve">0.052</w:t>
            </w:r>
          </w:p>
        </w:tc>
        <w:tc>
          <w:tcPr/>
          <w:p>
            <w:pPr>
              <w:pStyle w:val="Compact"/>
              <w:jc w:val="left"/>
            </w:pPr>
            <w:r>
              <w:t xml:space="preserve">0.075</w:t>
            </w:r>
          </w:p>
        </w:tc>
        <w:tc>
          <w:tcPr/>
          <w:p>
            <w:pPr>
              <w:pStyle w:val="Compact"/>
              <w:jc w:val="left"/>
            </w:pPr>
            <w:r>
              <w:t xml:space="preserve">0.069</w:t>
            </w:r>
          </w:p>
        </w:tc>
      </w:tr>
      <w:tr>
        <w:tc>
          <w:tcPr/>
          <w:p>
            <w:pPr>
              <w:pStyle w:val="Compact"/>
              <w:jc w:val="left"/>
            </w:pPr>
            <w:r>
              <w:t xml:space="preserve">Always</w:t>
            </w:r>
          </w:p>
        </w:tc>
        <w:tc>
          <w:tcPr/>
          <w:p>
            <w:pPr>
              <w:pStyle w:val="Compact"/>
              <w:jc w:val="left"/>
            </w:pPr>
            <w:r>
              <w:t xml:space="preserve">0.087</w:t>
            </w:r>
          </w:p>
        </w:tc>
        <w:tc>
          <w:tcPr/>
          <w:p>
            <w:pPr>
              <w:pStyle w:val="Compact"/>
              <w:jc w:val="left"/>
            </w:pPr>
            <w:r>
              <w:t xml:space="preserve">0.114</w:t>
            </w:r>
          </w:p>
        </w:tc>
        <w:tc>
          <w:tcPr/>
          <w:p>
            <w:pPr>
              <w:pStyle w:val="Compact"/>
              <w:jc w:val="left"/>
            </w:pPr>
            <w:r>
              <w:t xml:space="preserve">0.105</w:t>
            </w:r>
          </w:p>
        </w:tc>
      </w:tr>
    </w:tbl>
    <w:bookmarkStart w:id="172" w:name="appendix"/>
    <w:p>
      <w:pPr>
        <w:pStyle w:val="Heading2"/>
      </w:pPr>
      <w:r>
        <w:t xml:space="preserve">4.1 Appendix</w:t>
      </w:r>
    </w:p>
    <w:bookmarkStart w:id="171" w:name="sec-appendix1"/>
    <w:p>
      <w:pPr>
        <w:pStyle w:val="Heading3"/>
      </w:pPr>
      <w:r>
        <w:t xml:space="preserve">4.1.1 Derivation of EUD2</w:t>
      </w:r>
    </w:p>
    <w:p>
      <w:pPr>
        <w:pStyle w:val="FirstParagraph"/>
      </w:pPr>
      <w:r>
        <w:t xml:space="preserve">Matrices</w:t>
      </w:r>
      <w:r>
        <w:t xml:space="preserve"> </w:t>
      </w:r>
      <m:oMath>
        <m:sSub>
          <m:e>
            <m:acc>
              <m:accPr>
                <m:chr m:val="̃"/>
              </m:accPr>
              <m:e>
                <m:r>
                  <m:t>M</m:t>
                </m:r>
              </m:e>
            </m:acc>
          </m:e>
          <m:sub>
            <m:r>
              <m:t>1</m:t>
            </m:r>
            <m:r>
              <m:t>i</m:t>
            </m:r>
            <m:r>
              <m:t>j</m:t>
            </m:r>
          </m:sub>
        </m:sSub>
      </m:oMath>
      <w:r>
        <w:t xml:space="preserve"> </w:t>
      </w:r>
      <w:r>
        <w:t xml:space="preserve">and</w:t>
      </w:r>
      <w:r>
        <w:t xml:space="preserve"> </w:t>
      </w:r>
      <m:oMath>
        <m:sSub>
          <m:e>
            <m:acc>
              <m:accPr>
                <m:chr m:val="̃"/>
              </m:accPr>
              <m:e>
                <m:r>
                  <m:t>M</m:t>
                </m:r>
              </m:e>
            </m:acc>
          </m:e>
          <m:sub>
            <m:r>
              <m:t>2</m:t>
            </m:r>
            <m:r>
              <m:t>i</m:t>
            </m:r>
            <m:r>
              <m:t>j</m:t>
            </m:r>
          </m:sub>
        </m:sSub>
      </m:oMath>
      <w:r>
        <w:t xml:space="preserve"> </w:t>
      </w:r>
      <w:r>
        <w:t xml:space="preserve">denote latent coefficient matrices from individual 1 and 2, for attributes</w:t>
      </w:r>
      <w:r>
        <w:t xml:space="preserve"> </w:t>
      </w:r>
      <m:oMath>
        <m:r>
          <m:t>i</m:t>
        </m:r>
      </m:oMath>
      <w:r>
        <w:t xml:space="preserve"> </w:t>
      </w:r>
      <w:r>
        <w:t xml:space="preserve">and levels</w:t>
      </w:r>
      <w:r>
        <w:t xml:space="preserve"> </w:t>
      </w:r>
      <m:oMath>
        <m:r>
          <m:t>j</m:t>
        </m:r>
      </m:oMath>
      <w:r>
        <w:t xml:space="preserve">, from the analysis sample. Matrices</w:t>
      </w:r>
      <w:r>
        <w:t xml:space="preserve"> </w:t>
      </w:r>
      <m:oMath>
        <m:sSub>
          <m:e>
            <m:acc>
              <m:accPr>
                <m:chr m:val="̃"/>
              </m:accPr>
              <m:e>
                <m:r>
                  <m:t>M</m:t>
                </m:r>
              </m:e>
            </m:acc>
          </m:e>
          <m:sub>
            <m:r>
              <m:t>1</m:t>
            </m:r>
            <m:r>
              <m:t>i</m:t>
            </m:r>
            <m:r>
              <m:t>j</m:t>
            </m:r>
          </m:sub>
        </m:sSub>
      </m:oMath>
      <w:r>
        <w:t xml:space="preserve"> </w:t>
      </w:r>
      <w:r>
        <w:t xml:space="preserve">and</w:t>
      </w:r>
      <w:r>
        <w:t xml:space="preserve"> </w:t>
      </w:r>
      <m:oMath>
        <m:sSub>
          <m:e>
            <m:acc>
              <m:accPr>
                <m:chr m:val="̃"/>
              </m:accPr>
              <m:e>
                <m:r>
                  <m:t>M</m:t>
                </m:r>
              </m:e>
            </m:acc>
          </m:e>
          <m:sub>
            <m:r>
              <m:t>2</m:t>
            </m:r>
            <m:r>
              <m:t>i</m:t>
            </m:r>
            <m:r>
              <m:t>j</m:t>
            </m:r>
          </m:sub>
        </m:sSub>
      </m:oMath>
      <w:r>
        <w:t xml:space="preserve"> </w:t>
      </w:r>
      <w:r>
        <w:t xml:space="preserve">were then anchored using the social PITS utility value 0.282 (shown in</w:t>
      </w:r>
      <w:r>
        <w:t xml:space="preserve"> </w:t>
      </w:r>
      <w:hyperlink w:anchor="eq-anchoring-matrices">
        <w:r>
          <w:rPr>
            <w:rStyle w:val="Hyperlink"/>
          </w:rPr>
          <w:t xml:space="preserve">Equation 16</w:t>
        </w:r>
      </w:hyperlink>
      <w:r>
        <w:t xml:space="preserve">).</w:t>
      </w:r>
    </w:p>
    <w:p>
      <w:pPr>
        <w:pStyle w:val="BodyText"/>
      </w:pPr>
      <w:bookmarkStart w:id="123" w:name="eq-coef-1"/>
      <m:oMathPara>
        <m:oMathParaPr>
          <m:jc m:val="center"/>
        </m:oMathParaPr>
        <m:oMath>
          <m:sSub>
            <m:e>
              <m:acc>
                <m:accPr>
                  <m:chr m:val="̃"/>
                </m:accPr>
                <m:e>
                  <m:r>
                    <m:t>M</m:t>
                  </m:r>
                </m:e>
              </m:acc>
            </m:e>
            <m:sub>
              <m:r>
                <m:t>1</m:t>
              </m:r>
              <m:r>
                <m:t>i</m:t>
              </m:r>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m:t>
                    </m:r>
                  </m:e>
                  <m:e>
                    <m:r>
                      <m:t>0</m:t>
                    </m:r>
                  </m:e>
                  <m:e>
                    <m:r>
                      <m:t>0</m:t>
                    </m:r>
                  </m:e>
                  <m:e>
                    <m:r>
                      <m:t>0</m:t>
                    </m:r>
                  </m:e>
                  <m:e>
                    <m:r>
                      <m:t>0</m:t>
                    </m:r>
                  </m:e>
                  <m:e>
                    <m:r>
                      <m:t>0</m:t>
                    </m:r>
                  </m:e>
                  <m:e>
                    <m:r>
                      <m:t>0</m:t>
                    </m:r>
                  </m:e>
                </m:mr>
                <m:mr>
                  <m:e>
                    <m:r>
                      <m:t>0.03</m:t>
                    </m:r>
                  </m:e>
                  <m:e>
                    <m:r>
                      <m:t>0.02</m:t>
                    </m:r>
                  </m:e>
                  <m:e>
                    <m:r>
                      <m:t>0.01</m:t>
                    </m:r>
                  </m:e>
                  <m:e>
                    <m:r>
                      <m:t>0.01</m:t>
                    </m:r>
                  </m:e>
                  <m:e>
                    <m:r>
                      <m:t>0.02</m:t>
                    </m:r>
                  </m:e>
                  <m:e>
                    <m:r>
                      <m:t>0.03</m:t>
                    </m:r>
                  </m:e>
                  <m:e>
                    <m:r>
                      <m:t>0.05</m:t>
                    </m:r>
                  </m:e>
                </m:mr>
                <m:mr>
                  <m:e>
                    <m:r>
                      <m:t>0.11</m:t>
                    </m:r>
                  </m:e>
                  <m:e>
                    <m:r>
                      <m:t>0.07</m:t>
                    </m:r>
                  </m:e>
                  <m:e>
                    <m:r>
                      <m:t>0.05</m:t>
                    </m:r>
                  </m:e>
                  <m:e>
                    <m:r>
                      <m:t>0.03</m:t>
                    </m:r>
                  </m:e>
                  <m:e>
                    <m:r>
                      <m:t>0.07</m:t>
                    </m:r>
                  </m:e>
                  <m:e>
                    <m:r>
                      <m:t>0.05</m:t>
                    </m:r>
                  </m:e>
                  <m:e>
                    <m:r>
                      <m:t>0.11</m:t>
                    </m:r>
                  </m:e>
                </m:mr>
                <m:mr>
                  <m:e>
                    <m:r>
                      <m:t>0.15</m:t>
                    </m:r>
                  </m:e>
                  <m:e>
                    <m:r>
                      <m:t>0.09</m:t>
                    </m:r>
                  </m:e>
                  <m:e>
                    <m:r>
                      <m:t>0.07</m:t>
                    </m:r>
                  </m:e>
                  <m:e>
                    <m:r>
                      <m:t>0.04</m:t>
                    </m:r>
                  </m:e>
                  <m:e>
                    <m:r>
                      <m:t>0.12</m:t>
                    </m:r>
                  </m:e>
                  <m:e>
                    <m:r>
                      <m:t>0.08</m:t>
                    </m:r>
                  </m:e>
                  <m:e>
                    <m:r>
                      <m:t>0.19</m:t>
                    </m:r>
                  </m:e>
                </m:mr>
                <m:mr>
                  <m:e>
                    <m:r>
                      <m:t>0.17</m:t>
                    </m:r>
                  </m:e>
                  <m:e>
                    <m:r>
                      <m:t>0.11</m:t>
                    </m:r>
                  </m:e>
                  <m:e>
                    <m:r>
                      <m:t>0.08</m:t>
                    </m:r>
                  </m:e>
                  <m:e>
                    <m:r>
                      <m:t>0.10</m:t>
                    </m:r>
                  </m:e>
                  <m:e>
                    <m:r>
                      <m:t>0.14</m:t>
                    </m:r>
                  </m:e>
                  <m:e>
                    <m:r>
                      <m:t>0.10</m:t>
                    </m:r>
                  </m:e>
                  <m:e>
                    <m:r>
                      <m:t>0.30</m:t>
                    </m:r>
                  </m:e>
                </m:mr>
              </m:m>
            </m:e>
          </m:d>
          <m:r>
            <m:t>  </m:t>
          </m:r>
          <m:d>
            <m:dPr>
              <m:begChr m:val="("/>
              <m:endChr m:val=")"/>
              <m:sepChr m:val=""/>
              <m:grow/>
            </m:dPr>
            <m:e>
              <m:r>
                <m:t>14</m:t>
              </m:r>
            </m:e>
          </m:d>
        </m:oMath>
      </m:oMathPara>
      <w:bookmarkEnd w:id="123"/>
    </w:p>
    <w:p>
      <w:pPr>
        <w:pStyle w:val="FirstParagraph"/>
      </w:pPr>
      <w:bookmarkStart w:id="124" w:name="eq-coef-2"/>
      <m:oMathPara>
        <m:oMathParaPr>
          <m:jc m:val="center"/>
        </m:oMathParaPr>
        <m:oMath>
          <m:sSub>
            <m:e>
              <m:acc>
                <m:accPr>
                  <m:chr m:val="̃"/>
                </m:accPr>
                <m:e>
                  <m:r>
                    <m:t>M</m:t>
                  </m:r>
                </m:e>
              </m:acc>
            </m:e>
            <m:sub>
              <m:r>
                <m:t>2</m:t>
              </m:r>
              <m:r>
                <m:t>i</m:t>
              </m:r>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m:t>
                    </m:r>
                  </m:e>
                  <m:e>
                    <m:r>
                      <m:t>0</m:t>
                    </m:r>
                  </m:e>
                  <m:e>
                    <m:r>
                      <m:t>0</m:t>
                    </m:r>
                  </m:e>
                  <m:e>
                    <m:r>
                      <m:t>0</m:t>
                    </m:r>
                  </m:e>
                  <m:e>
                    <m:r>
                      <m:t>0</m:t>
                    </m:r>
                  </m:e>
                  <m:e>
                    <m:r>
                      <m:t>0</m:t>
                    </m:r>
                  </m:e>
                  <m:e>
                    <m:r>
                      <m:t>0</m:t>
                    </m:r>
                  </m:e>
                </m:mr>
                <m:mr>
                  <m:e>
                    <m:r>
                      <m:t>0.05</m:t>
                    </m:r>
                  </m:e>
                  <m:e>
                    <m:r>
                      <m:t>0.02</m:t>
                    </m:r>
                  </m:e>
                  <m:e>
                    <m:r>
                      <m:t>0.01</m:t>
                    </m:r>
                  </m:e>
                  <m:e>
                    <m:r>
                      <m:t>0.01</m:t>
                    </m:r>
                  </m:e>
                  <m:e>
                    <m:r>
                      <m:t>0.02</m:t>
                    </m:r>
                  </m:e>
                  <m:e>
                    <m:r>
                      <m:t>0.03</m:t>
                    </m:r>
                  </m:e>
                  <m:e>
                    <m:r>
                      <m:t>0.03</m:t>
                    </m:r>
                  </m:e>
                </m:mr>
                <m:mr>
                  <m:e>
                    <m:r>
                      <m:t>0.15</m:t>
                    </m:r>
                  </m:e>
                  <m:e>
                    <m:r>
                      <m:t>0.11</m:t>
                    </m:r>
                  </m:e>
                  <m:e>
                    <m:r>
                      <m:t>0.03</m:t>
                    </m:r>
                  </m:e>
                  <m:e>
                    <m:r>
                      <m:t>0.05</m:t>
                    </m:r>
                  </m:e>
                  <m:e>
                    <m:r>
                      <m:t>0.09</m:t>
                    </m:r>
                  </m:e>
                  <m:e>
                    <m:r>
                      <m:t>0.04</m:t>
                    </m:r>
                  </m:e>
                  <m:e>
                    <m:r>
                      <m:t>0.09</m:t>
                    </m:r>
                  </m:e>
                </m:mr>
                <m:mr>
                  <m:e>
                    <m:r>
                      <m:t>0.18</m:t>
                    </m:r>
                  </m:e>
                  <m:e>
                    <m:r>
                      <m:t>0.13</m:t>
                    </m:r>
                  </m:e>
                  <m:e>
                    <m:r>
                      <m:t>0.05</m:t>
                    </m:r>
                  </m:e>
                  <m:e>
                    <m:r>
                      <m:t>0.06</m:t>
                    </m:r>
                  </m:e>
                  <m:e>
                    <m:r>
                      <m:t>0.14</m:t>
                    </m:r>
                  </m:e>
                  <m:e>
                    <m:r>
                      <m:t>0.06</m:t>
                    </m:r>
                  </m:e>
                  <m:e>
                    <m:r>
                      <m:t>0.16</m:t>
                    </m:r>
                  </m:e>
                </m:mr>
                <m:mr>
                  <m:e>
                    <m:r>
                      <m:t>0.21</m:t>
                    </m:r>
                  </m:e>
                  <m:e>
                    <m:r>
                      <m:t>0.15</m:t>
                    </m:r>
                  </m:e>
                  <m:e>
                    <m:r>
                      <m:t>0.06</m:t>
                    </m:r>
                  </m:e>
                  <m:e>
                    <m:r>
                      <m:t>0.11</m:t>
                    </m:r>
                  </m:e>
                  <m:e>
                    <m:r>
                      <m:t>0.17</m:t>
                    </m:r>
                  </m:e>
                  <m:e>
                    <m:r>
                      <m:t>0.08</m:t>
                    </m:r>
                  </m:e>
                  <m:e>
                    <m:r>
                      <m:t>0.23</m:t>
                    </m:r>
                  </m:e>
                </m:mr>
              </m:m>
            </m:e>
          </m:d>
          <m:r>
            <m:t>  </m:t>
          </m:r>
          <m:d>
            <m:dPr>
              <m:begChr m:val="("/>
              <m:endChr m:val=")"/>
              <m:sepChr m:val=""/>
              <m:grow/>
            </m:dPr>
            <m:e>
              <m:r>
                <m:t>15</m:t>
              </m:r>
            </m:e>
          </m:d>
        </m:oMath>
      </m:oMathPara>
      <w:bookmarkEnd w:id="124"/>
    </w:p>
    <w:p>
      <w:pPr>
        <w:pStyle w:val="FirstParagraph"/>
      </w:pPr>
      <w:bookmarkStart w:id="125" w:name="eq-anchoring-matrices"/>
      <m:oMathPara>
        <m:oMathParaPr>
          <m:jc m:val="center"/>
        </m:oMathParaPr>
        <m:oMath>
          <m:sSub>
            <m:e>
              <m:acc>
                <m:accPr>
                  <m:chr m:val="̃"/>
                </m:accPr>
                <m:e>
                  <m:r>
                    <m:t>V</m:t>
                  </m:r>
                </m:e>
              </m:acc>
            </m:e>
            <m:sub>
              <m:r>
                <m:t>1</m:t>
              </m:r>
              <m:r>
                <m:t>i</m:t>
              </m:r>
              <m:r>
                <m:t>j</m:t>
              </m:r>
            </m:sub>
          </m:sSub>
          <m:r>
            <m:rPr>
              <m:sty m:val="p"/>
            </m:rPr>
            <m:t>=</m:t>
          </m:r>
          <m:sSub>
            <m:e>
              <m:acc>
                <m:accPr>
                  <m:chr m:val="̃"/>
                </m:accPr>
                <m:e>
                  <m:r>
                    <m:t>M</m:t>
                  </m:r>
                </m:e>
              </m:acc>
            </m:e>
            <m:sub>
              <m:r>
                <m:t>1</m:t>
              </m:r>
              <m:r>
                <m:t>i</m:t>
              </m:r>
              <m:r>
                <m:t>j</m:t>
              </m:r>
            </m:sub>
          </m:sSub>
          <m:r>
            <m:rPr>
              <m:sty m:val="p"/>
            </m:rPr>
            <m:t>⋅</m:t>
          </m:r>
          <m:d>
            <m:dPr>
              <m:begChr m:val="("/>
              <m:endChr m:val=")"/>
              <m:sepChr m:val=""/>
              <m:grow/>
            </m:dPr>
            <m:e>
              <m:r>
                <m:t>1</m:t>
              </m:r>
              <m:r>
                <m:rPr>
                  <m:sty m:val="p"/>
                </m:rPr>
                <m:t>−</m:t>
              </m:r>
              <m:r>
                <m:t>0.282</m:t>
              </m:r>
            </m:e>
          </m:d>
          <m:r>
            <m:rPr>
              <m:sty m:val="p"/>
            </m:rPr>
            <m:t>;</m:t>
          </m:r>
          <m:r>
            <m:t> </m:t>
          </m:r>
          <m:sSub>
            <m:e>
              <m:acc>
                <m:accPr>
                  <m:chr m:val="̃"/>
                </m:accPr>
                <m:e>
                  <m:r>
                    <m:t>V</m:t>
                  </m:r>
                </m:e>
              </m:acc>
            </m:e>
            <m:sub>
              <m:r>
                <m:t>2</m:t>
              </m:r>
              <m:r>
                <m:t>i</m:t>
              </m:r>
              <m:r>
                <m:t>j</m:t>
              </m:r>
            </m:sub>
          </m:sSub>
          <m:r>
            <m:rPr>
              <m:sty m:val="p"/>
            </m:rPr>
            <m:t>=</m:t>
          </m:r>
          <m:sSub>
            <m:e>
              <m:acc>
                <m:accPr>
                  <m:chr m:val="̃"/>
                </m:accPr>
                <m:e>
                  <m:r>
                    <m:t>M</m:t>
                  </m:r>
                </m:e>
              </m:acc>
            </m:e>
            <m:sub>
              <m:r>
                <m:t>2</m:t>
              </m:r>
              <m:r>
                <m:t>i</m:t>
              </m:r>
              <m:r>
                <m:t>j</m:t>
              </m:r>
            </m:sub>
          </m:sSub>
          <m:r>
            <m:rPr>
              <m:sty m:val="p"/>
            </m:rPr>
            <m:t>⋅</m:t>
          </m:r>
          <m:d>
            <m:dPr>
              <m:begChr m:val="("/>
              <m:endChr m:val=")"/>
              <m:sepChr m:val=""/>
              <m:grow/>
            </m:dPr>
            <m:e>
              <m:r>
                <m:t>1</m:t>
              </m:r>
              <m:r>
                <m:rPr>
                  <m:sty m:val="p"/>
                </m:rPr>
                <m:t>−</m:t>
              </m:r>
              <m:r>
                <m:t>0.282</m:t>
              </m:r>
            </m:e>
          </m:d>
          <m:r>
            <m:t>  </m:t>
          </m:r>
          <m:d>
            <m:dPr>
              <m:begChr m:val="("/>
              <m:endChr m:val=")"/>
              <m:sepChr m:val=""/>
              <m:grow/>
            </m:dPr>
            <m:e>
              <m:r>
                <m:t>16</m:t>
              </m:r>
            </m:e>
          </m:d>
        </m:oMath>
      </m:oMathPara>
      <w:bookmarkEnd w:id="125"/>
    </w:p>
    <w:p>
      <w:pPr>
        <w:pStyle w:val="FirstParagraph"/>
      </w:pPr>
      <w:bookmarkStart w:id="126" w:name="eq-vcoeff"/>
      <m:oMathPara>
        <m:oMathParaPr>
          <m:jc m:val="center"/>
        </m:oMathParaPr>
        <m:oMath>
          <m:sSub>
            <m:e>
              <m:acc>
                <m:accPr>
                  <m:chr m:val="̃"/>
                </m:accPr>
                <m:e>
                  <m:r>
                    <m:t>V</m:t>
                  </m:r>
                </m:e>
              </m:acc>
            </m:e>
            <m:sub>
              <m:r>
                <m:t>1</m:t>
              </m:r>
              <m:r>
                <m:t>i</m:t>
              </m:r>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0.0</m:t>
                    </m:r>
                  </m:e>
                  <m:e>
                    <m:r>
                      <m:t>0.0</m:t>
                    </m:r>
                  </m:e>
                  <m:e>
                    <m:r>
                      <m:t>0.0</m:t>
                    </m:r>
                  </m:e>
                  <m:e>
                    <m:r>
                      <m:t>0.0</m:t>
                    </m:r>
                  </m:e>
                  <m:e>
                    <m:r>
                      <m:t>0.0</m:t>
                    </m:r>
                  </m:e>
                  <m:e>
                    <m:r>
                      <m:t>0.0</m:t>
                    </m:r>
                  </m:e>
                  <m:e>
                    <m:r>
                      <m:t>0.0</m:t>
                    </m:r>
                  </m:e>
                </m:mr>
                <m:mr>
                  <m:e>
                    <m:r>
                      <m:t>0.02</m:t>
                    </m:r>
                  </m:e>
                  <m:e>
                    <m:r>
                      <m:t>0.01</m:t>
                    </m:r>
                  </m:e>
                  <m:e>
                    <m:r>
                      <m:t>0.01</m:t>
                    </m:r>
                  </m:e>
                  <m:e>
                    <m:r>
                      <m:t>0.01</m:t>
                    </m:r>
                  </m:e>
                  <m:e>
                    <m:r>
                      <m:t>0.01</m:t>
                    </m:r>
                  </m:e>
                  <m:e>
                    <m:r>
                      <m:t>0.02</m:t>
                    </m:r>
                  </m:e>
                  <m:e>
                    <m:r>
                      <m:t>0.04</m:t>
                    </m:r>
                  </m:e>
                </m:mr>
                <m:mr>
                  <m:e>
                    <m:r>
                      <m:t>0.08</m:t>
                    </m:r>
                  </m:e>
                  <m:e>
                    <m:r>
                      <m:t>0.05</m:t>
                    </m:r>
                  </m:e>
                  <m:e>
                    <m:r>
                      <m:t>0.04</m:t>
                    </m:r>
                  </m:e>
                  <m:e>
                    <m:r>
                      <m:t>0.02</m:t>
                    </m:r>
                  </m:e>
                  <m:e>
                    <m:r>
                      <m:t>0.05</m:t>
                    </m:r>
                  </m:e>
                  <m:e>
                    <m:r>
                      <m:t>0.04</m:t>
                    </m:r>
                  </m:e>
                  <m:e>
                    <m:r>
                      <m:t>0.08</m:t>
                    </m:r>
                  </m:e>
                </m:mr>
                <m:mr>
                  <m:e>
                    <m:r>
                      <m:t>0.11</m:t>
                    </m:r>
                  </m:e>
                  <m:e>
                    <m:r>
                      <m:t>0.06</m:t>
                    </m:r>
                  </m:e>
                  <m:e>
                    <m:r>
                      <m:t>0.05</m:t>
                    </m:r>
                  </m:e>
                  <m:e>
                    <m:r>
                      <m:t>0.03</m:t>
                    </m:r>
                  </m:e>
                  <m:e>
                    <m:r>
                      <m:t>0.09</m:t>
                    </m:r>
                  </m:e>
                  <m:e>
                    <m:r>
                      <m:t>0.06</m:t>
                    </m:r>
                  </m:e>
                  <m:e>
                    <m:r>
                      <m:t>0.14</m:t>
                    </m:r>
                  </m:e>
                </m:mr>
                <m:mr>
                  <m:e>
                    <m:r>
                      <m:t>0.12</m:t>
                    </m:r>
                  </m:e>
                  <m:e>
                    <m:r>
                      <m:t>0.08</m:t>
                    </m:r>
                  </m:e>
                  <m:e>
                    <m:r>
                      <m:t>0.06</m:t>
                    </m:r>
                  </m:e>
                  <m:e>
                    <m:r>
                      <m:t>0.07</m:t>
                    </m:r>
                  </m:e>
                  <m:e>
                    <m:r>
                      <m:t>0.1</m:t>
                    </m:r>
                  </m:e>
                  <m:e>
                    <m:r>
                      <m:t>0.07</m:t>
                    </m:r>
                  </m:e>
                  <m:e>
                    <m:r>
                      <m:t>0.22</m:t>
                    </m:r>
                  </m:e>
                </m:mr>
              </m:m>
            </m:e>
          </m:d>
          <m:r>
            <m:t>  </m:t>
          </m:r>
          <m:d>
            <m:dPr>
              <m:begChr m:val="("/>
              <m:endChr m:val=")"/>
              <m:sepChr m:val=""/>
              <m:grow/>
            </m:dPr>
            <m:e>
              <m:r>
                <m:t>17</m:t>
              </m:r>
            </m:e>
          </m:d>
        </m:oMath>
      </m:oMathPara>
      <w:bookmarkEnd w:id="126"/>
    </w:p>
    <w:p>
      <w:pPr>
        <w:pStyle w:val="FirstParagraph"/>
      </w:pPr>
      <w:bookmarkStart w:id="127" w:name="eq-vcoeff2"/>
      <m:oMathPara>
        <m:oMathParaPr>
          <m:jc m:val="center"/>
        </m:oMathParaPr>
        <m:oMath>
          <m:sSub>
            <m:e>
              <m:acc>
                <m:accPr>
                  <m:chr m:val="̃"/>
                </m:accPr>
                <m:e>
                  <m:r>
                    <m:t>V</m:t>
                  </m:r>
                </m:e>
              </m:acc>
            </m:e>
            <m:sub>
              <m:r>
                <m:t>2</m:t>
              </m:r>
              <m:r>
                <m:t>i</m:t>
              </m:r>
              <m:r>
                <m:t>j</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0.00</m:t>
                    </m:r>
                  </m:e>
                  <m:e>
                    <m:r>
                      <m:t>0.00</m:t>
                    </m:r>
                  </m:e>
                  <m:e>
                    <m:r>
                      <m:t>0.00</m:t>
                    </m:r>
                  </m:e>
                  <m:e>
                    <m:r>
                      <m:t>0.00</m:t>
                    </m:r>
                  </m:e>
                  <m:e>
                    <m:r>
                      <m:t>0.00</m:t>
                    </m:r>
                  </m:e>
                  <m:e>
                    <m:r>
                      <m:t>0.00</m:t>
                    </m:r>
                  </m:e>
                  <m:e>
                    <m:r>
                      <m:t>0.00</m:t>
                    </m:r>
                  </m:e>
                </m:mr>
                <m:mr>
                  <m:e>
                    <m:r>
                      <m:t>0.04</m:t>
                    </m:r>
                  </m:e>
                  <m:e>
                    <m:r>
                      <m:t>0.01</m:t>
                    </m:r>
                  </m:e>
                  <m:e>
                    <m:r>
                      <m:t>0.01</m:t>
                    </m:r>
                  </m:e>
                  <m:e>
                    <m:r>
                      <m:t>0.01</m:t>
                    </m:r>
                  </m:e>
                  <m:e>
                    <m:r>
                      <m:t>0.01</m:t>
                    </m:r>
                  </m:e>
                  <m:e>
                    <m:r>
                      <m:t>0.02</m:t>
                    </m:r>
                  </m:e>
                  <m:e>
                    <m:r>
                      <m:t>0.02</m:t>
                    </m:r>
                  </m:e>
                </m:mr>
                <m:mr>
                  <m:e>
                    <m:r>
                      <m:t>0.11</m:t>
                    </m:r>
                  </m:e>
                  <m:e>
                    <m:r>
                      <m:t>0.08</m:t>
                    </m:r>
                  </m:e>
                  <m:e>
                    <m:r>
                      <m:t>0.02</m:t>
                    </m:r>
                  </m:e>
                  <m:e>
                    <m:r>
                      <m:t>0.04</m:t>
                    </m:r>
                  </m:e>
                  <m:e>
                    <m:r>
                      <m:t>0.06</m:t>
                    </m:r>
                  </m:e>
                  <m:e>
                    <m:r>
                      <m:t>0.03</m:t>
                    </m:r>
                  </m:e>
                  <m:e>
                    <m:r>
                      <m:t>0.06</m:t>
                    </m:r>
                  </m:e>
                </m:mr>
                <m:mr>
                  <m:e>
                    <m:r>
                      <m:t>0.13</m:t>
                    </m:r>
                  </m:e>
                  <m:e>
                    <m:r>
                      <m:t>0.09</m:t>
                    </m:r>
                  </m:e>
                  <m:e>
                    <m:r>
                      <m:t>0.04</m:t>
                    </m:r>
                  </m:e>
                  <m:e>
                    <m:r>
                      <m:t>0.04</m:t>
                    </m:r>
                  </m:e>
                  <m:e>
                    <m:r>
                      <m:t>0.10</m:t>
                    </m:r>
                  </m:e>
                  <m:e>
                    <m:r>
                      <m:t>0.04</m:t>
                    </m:r>
                  </m:e>
                  <m:e>
                    <m:r>
                      <m:t>0.11</m:t>
                    </m:r>
                  </m:e>
                </m:mr>
                <m:mr>
                  <m:e>
                    <m:r>
                      <m:t>0.15</m:t>
                    </m:r>
                  </m:e>
                  <m:e>
                    <m:r>
                      <m:t>0.11</m:t>
                    </m:r>
                  </m:e>
                  <m:e>
                    <m:r>
                      <m:t>0.04</m:t>
                    </m:r>
                  </m:e>
                  <m:e>
                    <m:r>
                      <m:t>0.08</m:t>
                    </m:r>
                  </m:e>
                  <m:e>
                    <m:r>
                      <m:t>0.12</m:t>
                    </m:r>
                  </m:e>
                  <m:e>
                    <m:r>
                      <m:t>0.06</m:t>
                    </m:r>
                  </m:e>
                  <m:e>
                    <m:r>
                      <m:t>0.17</m:t>
                    </m:r>
                  </m:e>
                </m:mr>
              </m:m>
            </m:e>
          </m:d>
          <m:r>
            <m:t>  </m:t>
          </m:r>
          <m:d>
            <m:dPr>
              <m:begChr m:val="("/>
              <m:endChr m:val=")"/>
              <m:sepChr m:val=""/>
              <m:grow/>
            </m:dPr>
            <m:e>
              <m:r>
                <m:t>18</m:t>
              </m:r>
            </m:e>
          </m:d>
        </m:oMath>
      </m:oMathPara>
      <w:bookmarkEnd w:id="127"/>
    </w:p>
    <w:p>
      <w:pPr>
        <w:pStyle w:val="FirstParagraph"/>
      </w:pPr>
      <w:r>
        <w:t xml:space="preserve">Once anchored coefficient matrices</w:t>
      </w:r>
      <w:r>
        <w:t xml:space="preserve"> </w:t>
      </w:r>
      <w:hyperlink w:anchor="eq-vcoeff">
        <w:r>
          <w:rPr>
            <w:rStyle w:val="Hyperlink"/>
          </w:rPr>
          <w:t xml:space="preserve">Equation 17</w:t>
        </w:r>
      </w:hyperlink>
      <w:r>
        <w:t xml:space="preserve"> </w:t>
      </w:r>
      <w:r>
        <w:t xml:space="preserve">and</w:t>
      </w:r>
      <w:r>
        <w:t xml:space="preserve"> </w:t>
      </w:r>
      <w:hyperlink w:anchor="eq-vcoeff2">
        <w:r>
          <w:rPr>
            <w:rStyle w:val="Hyperlink"/>
          </w:rPr>
          <w:t xml:space="preserve">Equation 18</w:t>
        </w:r>
      </w:hyperlink>
      <w:r>
        <w:t xml:space="preserve"> </w:t>
      </w:r>
      <w:r>
        <w:t xml:space="preserve">are estimated, a complete profile of health state utility values for individual 1 and 2 are estimated for all 78,125 unique health states described by the WAItE. This yields a [78125</w:t>
      </w:r>
      <w:r>
        <w:t xml:space="preserve"> </w:t>
      </w:r>
      <m:oMath>
        <m:r>
          <m:rPr>
            <m:sty m:val="p"/>
          </m:rPr>
          <m:t>×</m:t>
        </m:r>
      </m:oMath>
      <w:r>
        <w:t xml:space="preserve"> </w:t>
      </w:r>
      <w:r>
        <w:t xml:space="preserve">1] vector for each individual ranging from (1, 0.282) (shown in</w:t>
      </w:r>
      <w:r>
        <w:t xml:space="preserve"> </w:t>
      </w:r>
      <w:hyperlink w:anchor="eq-healthstate-utilities">
        <w:r>
          <w:rPr>
            <w:rStyle w:val="Hyperlink"/>
          </w:rPr>
          <w:t xml:space="preserve">Equation 19</w:t>
        </w:r>
      </w:hyperlink>
      <w:r>
        <w:t xml:space="preserve">}).</w:t>
      </w:r>
    </w:p>
    <w:p>
      <w:pPr>
        <w:pStyle w:val="BodyText"/>
      </w:pPr>
      <w:bookmarkStart w:id="128" w:name="eq-healthstate-utilities"/>
      <m:oMathPara>
        <m:oMathParaPr>
          <m:jc m:val="center"/>
        </m:oMathParaPr>
        <m:oMath>
          <m:m>
            <m:mPr>
              <m:baseJc m:val="center"/>
              <m:plcHide m:val="on"/>
              <m:mcs>
                <m:mc>
                  <m:mcPr>
                    <m:mcJc m:val="right"/>
                    <m:count m:val="1"/>
                  </m:mcPr>
                </m:mc>
                <m:mc>
                  <m:mcPr>
                    <m:mcJc m:val="left"/>
                    <m:count m:val="1"/>
                  </m:mcPr>
                </m:mc>
              </m:mcs>
            </m:mPr>
            <m:mr>
              <m:e>
                <m:sSub>
                  <m:e>
                    <m:acc>
                      <m:accPr>
                        <m:chr m:val="̃"/>
                      </m:accPr>
                      <m:e>
                        <m:r>
                          <m:t>U</m:t>
                        </m:r>
                      </m:e>
                    </m:acc>
                  </m:e>
                  <m:sub>
                    <m:r>
                      <m:t>1</m:t>
                    </m:r>
                    <m:r>
                      <m:rPr>
                        <m:sty m:val="p"/>
                      </m:rPr>
                      <m:t>,</m:t>
                    </m:r>
                    <m:r>
                      <m:t>s</m:t>
                    </m:r>
                  </m:sub>
                </m:sSub>
              </m:e>
              <m:e>
                <m:r>
                  <m:rPr>
                    <m:sty m:val="p"/>
                  </m:rPr>
                  <m:t>=</m:t>
                </m:r>
                <m:r>
                  <m:rPr>
                    <m:sty m:val="p"/>
                  </m:rPr>
                  <m:t>{</m:t>
                </m:r>
                <m:r>
                  <m:t>1</m:t>
                </m:r>
                <m:r>
                  <m:rPr>
                    <m:sty m:val="p"/>
                  </m:rPr>
                  <m:t>,</m:t>
                </m:r>
                <m:r>
                  <m:t>0.98</m:t>
                </m:r>
                <m:r>
                  <m:rPr>
                    <m:sty m:val="p"/>
                  </m:rPr>
                  <m:t>,</m:t>
                </m:r>
                <m:r>
                  <m:t>0.96</m:t>
                </m:r>
                <m:r>
                  <m:rPr>
                    <m:sty m:val="p"/>
                  </m:rPr>
                  <m:t>,</m:t>
                </m:r>
                <m:r>
                  <m:rPr>
                    <m:sty m:val="p"/>
                  </m:rPr>
                  <m:t>.</m:t>
                </m:r>
                <m:r>
                  <m:rPr>
                    <m:sty m:val="p"/>
                  </m:rPr>
                  <m:t>.</m:t>
                </m:r>
                <m:r>
                  <m:rPr>
                    <m:sty m:val="p"/>
                  </m:rPr>
                  <m:t>.</m:t>
                </m:r>
                <m:r>
                  <m:rPr>
                    <m:sty m:val="p"/>
                  </m:rPr>
                  <m:t>,</m:t>
                </m:r>
                <m:r>
                  <m:t>0.282</m:t>
                </m:r>
                <m:r>
                  <m:rPr>
                    <m:sty m:val="p"/>
                  </m:rPr>
                  <m:t>}</m:t>
                </m:r>
                <m:r>
                  <m:rPr>
                    <m:sty m:val="p"/>
                  </m:rPr>
                  <m:t>;</m:t>
                </m:r>
                <m:r>
                  <m:t> </m:t>
                </m:r>
                <m:sSub>
                  <m:e>
                    <m:acc>
                      <m:accPr>
                        <m:chr m:val="̃"/>
                      </m:accPr>
                      <m:e>
                        <m:r>
                          <m:t>U</m:t>
                        </m:r>
                      </m:e>
                    </m:acc>
                  </m:e>
                  <m:sub>
                    <m:r>
                      <m:t>2</m:t>
                    </m:r>
                    <m:r>
                      <m:rPr>
                        <m:sty m:val="p"/>
                      </m:rPr>
                      <m:t>,</m:t>
                    </m:r>
                    <m:r>
                      <m:t>s</m:t>
                    </m:r>
                  </m:sub>
                </m:sSub>
                <m:r>
                  <m:rPr>
                    <m:sty m:val="p"/>
                  </m:rPr>
                  <m:t>=</m:t>
                </m:r>
                <m:r>
                  <m:rPr>
                    <m:sty m:val="p"/>
                  </m:rPr>
                  <m:t>{</m:t>
                </m:r>
                <m:r>
                  <m:t>1</m:t>
                </m:r>
                <m:r>
                  <m:rPr>
                    <m:sty m:val="p"/>
                  </m:rPr>
                  <m:t>,</m:t>
                </m:r>
                <m:r>
                  <m:t>0.97</m:t>
                </m:r>
                <m:r>
                  <m:rPr>
                    <m:sty m:val="p"/>
                  </m:rPr>
                  <m:t>,</m:t>
                </m:r>
                <m:r>
                  <m:t>0.95</m:t>
                </m:r>
                <m:r>
                  <m:rPr>
                    <m:sty m:val="p"/>
                  </m:rPr>
                  <m:t>,</m:t>
                </m:r>
                <m:r>
                  <m:rPr>
                    <m:sty m:val="p"/>
                  </m:rPr>
                  <m:t>.</m:t>
                </m:r>
                <m:r>
                  <m:rPr>
                    <m:sty m:val="p"/>
                  </m:rPr>
                  <m:t>.</m:t>
                </m:r>
                <m:r>
                  <m:rPr>
                    <m:sty m:val="p"/>
                  </m:rPr>
                  <m:t>.</m:t>
                </m:r>
                <m:r>
                  <m:rPr>
                    <m:sty m:val="p"/>
                  </m:rPr>
                  <m:t>,</m:t>
                </m:r>
                <m:r>
                  <m:t>0.282</m:t>
                </m:r>
                <m:r>
                  <m:rPr>
                    <m:sty m:val="p"/>
                  </m:rPr>
                  <m:t>}</m:t>
                </m:r>
              </m:e>
            </m:mr>
            <m:mr>
              <m:e/>
              <m:e>
                <m:r>
                  <m:rPr>
                    <m:sty m:val="p"/>
                  </m:rPr>
                  <m:t>϶</m:t>
                </m:r>
                <m:r>
                  <m:t> </m:t>
                </m:r>
                <m:r>
                  <m:t> </m:t>
                </m:r>
                <m:r>
                  <m:t>s</m:t>
                </m:r>
                <m:r>
                  <m:rPr>
                    <m:sty m:val="p"/>
                  </m:rPr>
                  <m:t>=</m:t>
                </m:r>
                <m:r>
                  <m:rPr>
                    <m:sty m:val="p"/>
                  </m:rPr>
                  <m:t>{</m:t>
                </m:r>
                <m:r>
                  <m:t>1111111</m:t>
                </m:r>
                <m:r>
                  <m:rPr>
                    <m:sty m:val="p"/>
                  </m:rPr>
                  <m:t>,</m:t>
                </m:r>
                <m:r>
                  <m:t>2111111</m:t>
                </m:r>
                <m:r>
                  <m:rPr>
                    <m:sty m:val="p"/>
                  </m:rPr>
                  <m:t>,</m:t>
                </m:r>
                <m:r>
                  <m:rPr>
                    <m:sty m:val="p"/>
                  </m:rPr>
                  <m:t>.</m:t>
                </m:r>
                <m:r>
                  <m:rPr>
                    <m:sty m:val="p"/>
                  </m:rPr>
                  <m:t>.</m:t>
                </m:r>
                <m:r>
                  <m:rPr>
                    <m:sty m:val="p"/>
                  </m:rPr>
                  <m:t>.</m:t>
                </m:r>
                <m:r>
                  <m:rPr>
                    <m:sty m:val="p"/>
                  </m:rPr>
                  <m:t>,</m:t>
                </m:r>
                <m:r>
                  <m:t>5555555</m:t>
                </m:r>
                <m:r>
                  <m:rPr>
                    <m:sty m:val="p"/>
                  </m:rPr>
                  <m:t>}</m:t>
                </m:r>
              </m:e>
            </m:mr>
          </m:m>
          <m:r>
            <m:t>  </m:t>
          </m:r>
          <m:d>
            <m:dPr>
              <m:begChr m:val="("/>
              <m:endChr m:val=")"/>
              <m:sepChr m:val=""/>
              <m:grow/>
            </m:dPr>
            <m:e>
              <m:r>
                <m:t>19</m:t>
              </m:r>
            </m:e>
          </m:d>
        </m:oMath>
      </m:oMathPara>
      <w:bookmarkEnd w:id="128"/>
    </w:p>
    <w:p>
      <w:pPr>
        <w:pStyle w:val="FirstParagraph"/>
      </w:pPr>
      <w:r>
        <w:t xml:space="preserve">To estimate euclidean distance between the two health state utility vectors, the square root of the sum of the squared differences between each element in the vector is calculated (shown in</w:t>
      </w:r>
      <w:r>
        <w:t xml:space="preserve"> </w:t>
      </w:r>
      <w:hyperlink w:anchor="eq-EUD">
        <w:r>
          <w:rPr>
            <w:rStyle w:val="Hyperlink"/>
          </w:rPr>
          <w:t xml:space="preserve">Equation 11</w:t>
        </w:r>
      </w:hyperlink>
      <w:r>
        <w:t xml:space="preserve">, and populated for responses from individual 1 and 2 in</w:t>
      </w:r>
      <w:r>
        <w:t xml:space="preserve"> </w:t>
      </w:r>
      <w:hyperlink w:anchor="eq-pairwiseEUD2">
        <w:r>
          <w:rPr>
            <w:rStyle w:val="Hyperlink"/>
          </w:rPr>
          <w:t xml:space="preserve">Equation 21</w:t>
        </w:r>
      </w:hyperlink>
      <w:r>
        <w:t xml:space="preserve">).</w:t>
      </w:r>
    </w:p>
    <w:p>
      <w:pPr>
        <w:pStyle w:val="BodyText"/>
      </w:pPr>
      <w:bookmarkStart w:id="129" w:name="eq-EUD2"/>
      <m:oMathPara>
        <m:oMathParaPr>
          <m:jc m:val="center"/>
        </m:oMathParaPr>
        <m:oMath>
          <m:m>
            <m:mPr>
              <m:baseJc m:val="center"/>
              <m:plcHide m:val="on"/>
              <m:mcs>
                <m:mc>
                  <m:mcPr>
                    <m:mcJc m:val="right"/>
                    <m:count m:val="1"/>
                  </m:mcPr>
                </m:mc>
                <m:mc>
                  <m:mcPr>
                    <m:mcJc m:val="left"/>
                    <m:count m:val="1"/>
                  </m:mcPr>
                </m:mc>
              </m:mcs>
            </m:mPr>
            <m:mr>
              <m:e>
                <m:sSub>
                  <m:e>
                    <m:r>
                      <m:t>d</m:t>
                    </m:r>
                  </m:e>
                  <m:sub>
                    <m:r>
                      <m:t>E</m:t>
                    </m:r>
                    <m:r>
                      <m:t>U</m:t>
                    </m:r>
                    <m:r>
                      <m:t>D</m:t>
                    </m:r>
                    <m:r>
                      <m:t>2</m:t>
                    </m:r>
                  </m:sub>
                </m:sSub>
                <m:d>
                  <m:dPr>
                    <m:begChr m:val="("/>
                    <m:endChr m:val=")"/>
                    <m:sepChr m:val=""/>
                    <m:grow/>
                  </m:dPr>
                  <m:e>
                    <m:r>
                      <m:t>i</m:t>
                    </m:r>
                    <m:r>
                      <m:rPr>
                        <m:sty m:val="p"/>
                      </m:rPr>
                      <m:t>,</m:t>
                    </m:r>
                    <m:r>
                      <m:t>j</m:t>
                    </m:r>
                  </m:e>
                </m:d>
              </m:e>
              <m:e>
                <m:r>
                  <m:rPr>
                    <m:sty m:val="p"/>
                  </m:rPr>
                  <m:t>=</m:t>
                </m:r>
                <m:rad>
                  <m:radPr>
                    <m:degHide m:val="on"/>
                  </m:radPr>
                  <m:deg/>
                  <m:e>
                    <m:nary>
                      <m:naryPr>
                        <m:chr m:val="∑"/>
                        <m:limLoc m:val="undOvr"/>
                        <m:subHide m:val="on"/>
                        <m:supHide m:val="on"/>
                      </m:naryPr>
                      <m:sub>
                        <m:r>
                          <m:t>​</m:t>
                        </m:r>
                      </m:sub>
                      <m:sup>
                        <m:r>
                          <m:t>​</m:t>
                        </m:r>
                      </m:sup>
                      <m:e>
                        <m:sSup>
                          <m:e>
                            <m:d>
                              <m:dPr>
                                <m:begChr m:val="("/>
                                <m:endChr m:val=")"/>
                                <m:sepChr m:val=""/>
                                <m:grow/>
                              </m:dPr>
                              <m:e>
                                <m:sSub>
                                  <m:e>
                                    <m:r>
                                      <m:t>u</m:t>
                                    </m:r>
                                  </m:e>
                                  <m:sub>
                                    <m:r>
                                      <m:t>i</m:t>
                                    </m:r>
                                  </m:sub>
                                </m:sSub>
                                <m:d>
                                  <m:dPr>
                                    <m:begChr m:val="("/>
                                    <m:endChr m:val=")"/>
                                    <m:sepChr m:val=""/>
                                    <m:grow/>
                                  </m:dPr>
                                  <m:e>
                                    <m:sSub>
                                      <m:e>
                                        <m:r>
                                          <m:t>s</m:t>
                                        </m:r>
                                      </m:e>
                                      <m:sub>
                                        <m:r>
                                          <m:t>1</m:t>
                                        </m:r>
                                      </m:sub>
                                    </m:sSub>
                                  </m:e>
                                </m:d>
                                <m:r>
                                  <m:rPr>
                                    <m:sty m:val="p"/>
                                  </m:rPr>
                                  <m:t>−</m:t>
                                </m:r>
                                <m:sSub>
                                  <m:e>
                                    <m:r>
                                      <m:t>u</m:t>
                                    </m:r>
                                  </m:e>
                                  <m:sub>
                                    <m:r>
                                      <m:t>j</m:t>
                                    </m:r>
                                  </m:sub>
                                </m:sSub>
                                <m:d>
                                  <m:dPr>
                                    <m:begChr m:val="("/>
                                    <m:endChr m:val=")"/>
                                    <m:sepChr m:val=""/>
                                    <m:grow/>
                                  </m:dPr>
                                  <m:e>
                                    <m:sSub>
                                      <m:e>
                                        <m:r>
                                          <m:t>s</m:t>
                                        </m:r>
                                      </m:e>
                                      <m:sub>
                                        <m:r>
                                          <m:t>1</m:t>
                                        </m:r>
                                      </m:sub>
                                    </m:sSub>
                                  </m:e>
                                </m:d>
                              </m:e>
                            </m:d>
                          </m:e>
                          <m:sup>
                            <m:r>
                              <m:t>2</m:t>
                            </m:r>
                          </m:sup>
                        </m:sSup>
                      </m:e>
                    </m:nary>
                    <m:r>
                      <m:rPr>
                        <m:sty m:val="p"/>
                      </m:rPr>
                      <m:t>+</m:t>
                    </m:r>
                    <m:r>
                      <m:rPr>
                        <m:sty m:val="p"/>
                      </m:rPr>
                      <m:t>.</m:t>
                    </m:r>
                    <m:r>
                      <m:rPr>
                        <m:sty m:val="p"/>
                      </m:rPr>
                      <m:t>.</m:t>
                    </m:r>
                    <m:r>
                      <m:rPr>
                        <m:sty m:val="p"/>
                      </m:rPr>
                      <m:t>.</m:t>
                    </m:r>
                    <m:r>
                      <m:rPr>
                        <m:sty m:val="p"/>
                      </m:rPr>
                      <m:t>+</m:t>
                    </m:r>
                    <m:sSup>
                      <m:e>
                        <m:d>
                          <m:dPr>
                            <m:begChr m:val="("/>
                            <m:endChr m:val=")"/>
                            <m:sepChr m:val=""/>
                            <m:grow/>
                          </m:dPr>
                          <m:e>
                            <m:sSub>
                              <m:e>
                                <m:r>
                                  <m:t>u</m:t>
                                </m:r>
                              </m:e>
                              <m:sub>
                                <m:r>
                                  <m:t>i</m:t>
                                </m:r>
                              </m:sub>
                            </m:sSub>
                            <m:d>
                              <m:dPr>
                                <m:begChr m:val="("/>
                                <m:endChr m:val=")"/>
                                <m:sepChr m:val=""/>
                                <m:grow/>
                              </m:dPr>
                              <m:e>
                                <m:sSub>
                                  <m:e>
                                    <m:r>
                                      <m:t>s</m:t>
                                    </m:r>
                                  </m:e>
                                  <m:sub>
                                    <m:r>
                                      <m:t>78125</m:t>
                                    </m:r>
                                  </m:sub>
                                </m:sSub>
                              </m:e>
                            </m:d>
                            <m:r>
                              <m:rPr>
                                <m:sty m:val="p"/>
                              </m:rPr>
                              <m:t>−</m:t>
                            </m:r>
                            <m:sSub>
                              <m:e>
                                <m:r>
                                  <m:t>u</m:t>
                                </m:r>
                              </m:e>
                              <m:sub>
                                <m:r>
                                  <m:t>j</m:t>
                                </m:r>
                              </m:sub>
                            </m:sSub>
                            <m:d>
                              <m:dPr>
                                <m:begChr m:val="("/>
                                <m:endChr m:val=")"/>
                                <m:sepChr m:val=""/>
                                <m:grow/>
                              </m:dPr>
                              <m:e>
                                <m:sSub>
                                  <m:e>
                                    <m:r>
                                      <m:t>s</m:t>
                                    </m:r>
                                  </m:e>
                                  <m:sub>
                                    <m:r>
                                      <m:t>78125</m:t>
                                    </m:r>
                                  </m:sub>
                                </m:sSub>
                              </m:e>
                            </m:d>
                          </m:e>
                        </m:d>
                      </m:e>
                      <m:sup>
                        <m:r>
                          <m:t>2</m:t>
                        </m:r>
                      </m:sup>
                    </m:sSup>
                  </m:e>
                </m:rad>
              </m:e>
            </m:mr>
            <m:mr>
              <m:e/>
              <m:e>
                <m:r>
                  <m:rPr>
                    <m:sty m:val="p"/>
                  </m:rPr>
                  <m:t>϶</m:t>
                </m:r>
                <m:r>
                  <m:t> </m:t>
                </m:r>
                <m:r>
                  <m:t> </m:t>
                </m:r>
                <m:r>
                  <m:t>s</m:t>
                </m:r>
                <m:r>
                  <m:rPr>
                    <m:sty m:val="p"/>
                  </m:rPr>
                  <m:t>=</m:t>
                </m:r>
                <m:r>
                  <m:rPr>
                    <m:sty m:val="p"/>
                  </m:rPr>
                  <m:t>{</m:t>
                </m:r>
                <m:r>
                  <m:t>1111111</m:t>
                </m:r>
                <m:r>
                  <m:rPr>
                    <m:sty m:val="p"/>
                  </m:rPr>
                  <m:t>,</m:t>
                </m:r>
                <m:r>
                  <m:t>2111111</m:t>
                </m:r>
                <m:r>
                  <m:rPr>
                    <m:sty m:val="p"/>
                  </m:rPr>
                  <m:t>,</m:t>
                </m:r>
                <m:r>
                  <m:rPr>
                    <m:sty m:val="p"/>
                  </m:rPr>
                  <m:t>.</m:t>
                </m:r>
                <m:r>
                  <m:rPr>
                    <m:sty m:val="p"/>
                  </m:rPr>
                  <m:t>.</m:t>
                </m:r>
                <m:r>
                  <m:rPr>
                    <m:sty m:val="p"/>
                  </m:rPr>
                  <m:t>.</m:t>
                </m:r>
                <m:r>
                  <m:rPr>
                    <m:sty m:val="p"/>
                  </m:rPr>
                  <m:t>,</m:t>
                </m:r>
                <m:r>
                  <m:t>5555555</m:t>
                </m:r>
                <m:r>
                  <m:rPr>
                    <m:sty m:val="p"/>
                  </m:rPr>
                  <m:t>}</m:t>
                </m:r>
              </m:e>
            </m:mr>
            <m:mr>
              <m:e/>
            </m:mr>
          </m:m>
          <m:r>
            <m:t>  </m:t>
          </m:r>
          <m:d>
            <m:dPr>
              <m:begChr m:val="("/>
              <m:endChr m:val=")"/>
              <m:sepChr m:val=""/>
              <m:grow/>
            </m:dPr>
            <m:e>
              <m:r>
                <m:t>20</m:t>
              </m:r>
            </m:e>
          </m:d>
        </m:oMath>
      </m:oMathPara>
      <w:bookmarkEnd w:id="129"/>
    </w:p>
    <w:p>
      <w:pPr>
        <w:pStyle w:val="FirstParagraph"/>
      </w:pPr>
      <w:bookmarkStart w:id="130" w:name="eq-pairwiseEUD2"/>
      <m:oMathPara>
        <m:oMathParaPr>
          <m:jc m:val="center"/>
        </m:oMathParaPr>
        <m:oMath>
          <m:sSub>
            <m:e>
              <m:r>
                <m:t>d</m:t>
              </m:r>
            </m:e>
            <m:sub>
              <m:r>
                <m:t>E</m:t>
              </m:r>
              <m:r>
                <m:t>U</m:t>
              </m:r>
              <m:r>
                <m:t>D</m:t>
              </m:r>
              <m:r>
                <m:t>2</m:t>
              </m:r>
            </m:sub>
          </m:sSub>
          <m:d>
            <m:dPr>
              <m:begChr m:val="("/>
              <m:endChr m:val=")"/>
              <m:sepChr m:val=""/>
              <m:grow/>
            </m:dPr>
            <m:e>
              <m:r>
                <m:t>i</m:t>
              </m:r>
              <m:r>
                <m:rPr>
                  <m:sty m:val="p"/>
                </m:rPr>
                <m:t>,</m:t>
              </m:r>
              <m:r>
                <m:t>j</m:t>
              </m:r>
            </m:e>
          </m:d>
          <m:r>
            <m:rPr>
              <m:sty m:val="p"/>
            </m:rPr>
            <m:t>=</m:t>
          </m:r>
          <m:rad>
            <m:radPr>
              <m:degHide m:val="on"/>
            </m:radPr>
            <m:deg/>
            <m:e>
              <m:r>
                <m:rPr>
                  <m:sty m:val="p"/>
                </m:rPr>
                <m:t>{</m:t>
              </m:r>
              <m:sSup>
                <m:e>
                  <m:d>
                    <m:dPr>
                      <m:begChr m:val="("/>
                      <m:endChr m:val=")"/>
                      <m:sepChr m:val=""/>
                      <m:grow/>
                    </m:dPr>
                    <m:e>
                      <m:r>
                        <m:t>1</m:t>
                      </m:r>
                      <m:r>
                        <m:rPr>
                          <m:sty m:val="p"/>
                        </m:rPr>
                        <m:t>−</m:t>
                      </m:r>
                      <m:r>
                        <m:t>1</m:t>
                      </m:r>
                    </m:e>
                  </m:d>
                </m:e>
                <m:sup>
                  <m:r>
                    <m:t>2</m:t>
                  </m:r>
                </m:sup>
              </m:sSup>
              <m:r>
                <m:rPr>
                  <m:sty m:val="p"/>
                </m:rPr>
                <m:t>+</m:t>
              </m:r>
              <m:sSup>
                <m:e>
                  <m:d>
                    <m:dPr>
                      <m:begChr m:val="("/>
                      <m:endChr m:val=")"/>
                      <m:sepChr m:val=""/>
                      <m:grow/>
                    </m:dPr>
                    <m:e>
                      <m:r>
                        <m:t>0.98</m:t>
                      </m:r>
                      <m:r>
                        <m:rPr>
                          <m:sty m:val="p"/>
                        </m:rPr>
                        <m:t>−</m:t>
                      </m:r>
                      <m:r>
                        <m:t>0.97</m:t>
                      </m:r>
                    </m:e>
                  </m:d>
                </m:e>
                <m:sup>
                  <m:r>
                    <m:t>2</m:t>
                  </m:r>
                </m:sup>
              </m:sSup>
              <m:r>
                <m:rPr>
                  <m:sty m:val="p"/>
                </m:rPr>
                <m:t>+</m:t>
              </m:r>
              <m:sSup>
                <m:e>
                  <m:d>
                    <m:dPr>
                      <m:begChr m:val="("/>
                      <m:endChr m:val=")"/>
                      <m:sepChr m:val=""/>
                      <m:grow/>
                    </m:dPr>
                    <m:e>
                      <m:r>
                        <m:t>0.96</m:t>
                      </m:r>
                      <m:r>
                        <m:rPr>
                          <m:sty m:val="p"/>
                        </m:rPr>
                        <m:t>−</m:t>
                      </m:r>
                      <m:r>
                        <m:t>0.95</m:t>
                      </m:r>
                    </m:e>
                  </m:d>
                </m:e>
                <m:sup>
                  <m:r>
                    <m:t>2</m:t>
                  </m:r>
                </m:sup>
              </m:sSup>
              <m:r>
                <m:rPr>
                  <m:sty m:val="p"/>
                </m:rPr>
                <m:t>+</m:t>
              </m:r>
              <m:r>
                <m:rPr>
                  <m:sty m:val="p"/>
                </m:rPr>
                <m:t>.</m:t>
              </m:r>
              <m:r>
                <m:rPr>
                  <m:sty m:val="p"/>
                </m:rPr>
                <m:t>.</m:t>
              </m:r>
              <m:r>
                <m:rPr>
                  <m:sty m:val="p"/>
                </m:rPr>
                <m:t>.</m:t>
              </m:r>
              <m:r>
                <m:rPr>
                  <m:sty m:val="p"/>
                </m:rPr>
                <m:t>+</m:t>
              </m:r>
              <m:sSup>
                <m:e>
                  <m:d>
                    <m:dPr>
                      <m:begChr m:val="("/>
                      <m:endChr m:val=")"/>
                      <m:sepChr m:val=""/>
                      <m:grow/>
                    </m:dPr>
                    <m:e>
                      <m:r>
                        <m:t>0.282</m:t>
                      </m:r>
                      <m:r>
                        <m:rPr>
                          <m:sty m:val="p"/>
                        </m:rPr>
                        <m:t>−</m:t>
                      </m:r>
                      <m:r>
                        <m:t>0.282</m:t>
                      </m:r>
                    </m:e>
                  </m:d>
                </m:e>
                <m:sup>
                  <m:r>
                    <m:t>2</m:t>
                  </m:r>
                </m:sup>
              </m:sSup>
              <m:r>
                <m:rPr>
                  <m:sty m:val="p"/>
                </m:rPr>
                <m:t>}</m:t>
              </m:r>
            </m:e>
          </m:rad>
          <m:r>
            <m:t>  </m:t>
          </m:r>
          <m:d>
            <m:dPr>
              <m:begChr m:val="("/>
              <m:endChr m:val=")"/>
              <m:sepChr m:val=""/>
              <m:grow/>
            </m:dPr>
            <m:e>
              <m:r>
                <m:t>21</m:t>
              </m:r>
            </m:e>
          </m:d>
        </m:oMath>
      </m:oMathPara>
      <w:bookmarkEnd w:id="130"/>
    </w:p>
    <w:p>
      <w:pPr>
        <w:pStyle w:val="FirstParagraph"/>
      </w:pPr>
      <w:r>
        <w:t xml:space="preserve">Pairwise EUD2 was estimated for all possible combinations of individuals in our analysis sample. EUD2 was stored in a distance matrix of dimensions [300</w:t>
      </w:r>
      <w:r>
        <w:t xml:space="preserve"> </w:t>
      </w:r>
      <m:oMath>
        <m:r>
          <m:rPr>
            <m:sty m:val="p"/>
          </m:rPr>
          <m:t>×</m:t>
        </m:r>
      </m:oMath>
      <w:r>
        <w:t xml:space="preserve"> </w:t>
      </w:r>
      <w:r>
        <w:t xml:space="preserve">300], where coordinates [3,7] represents the EUD2 between individual 3 and 7. The mean of the distance matrix provides the overall measure of disimilarity/heterogeneity within the analysis sample.</w:t>
      </w:r>
    </w:p>
    <w:bookmarkStart w:id="170" w:name="refs"/>
    <w:bookmarkStart w:id="132" w:name="ref-Keeney1979DecisionsTrade-Offs"/>
    <w:p>
      <w:pPr>
        <w:pStyle w:val="Bibliography"/>
      </w:pPr>
      <w:r>
        <w:t xml:space="preserve">1.</w:t>
      </w:r>
      <w:r>
        <w:t xml:space="preserve"> </w:t>
      </w:r>
      <w:r>
        <w:t xml:space="preserve">	</w:t>
      </w:r>
      <w:r>
        <w:t xml:space="preserve">Keeney RL, Raiffa H.</w:t>
      </w:r>
      <w:r>
        <w:t xml:space="preserve"> </w:t>
      </w:r>
      <w:hyperlink r:id="rId131">
        <w:r>
          <w:rPr>
            <w:rStyle w:val="Hyperlink"/>
          </w:rPr>
          <w:t xml:space="preserve">Decisions with Multiple Objectives: Preferences and Value Trade-Offs</w:t>
        </w:r>
      </w:hyperlink>
      <w:r>
        <w:t xml:space="preserve">. Vol. 9. 1979.</w:t>
      </w:r>
      <w:r>
        <w:t xml:space="preserve"> </w:t>
      </w:r>
    </w:p>
    <w:bookmarkEnd w:id="132"/>
    <w:bookmarkStart w:id="134" w:name="ref-Marsh2016MultipleForce"/>
    <w:p>
      <w:pPr>
        <w:pStyle w:val="Bibliography"/>
      </w:pPr>
      <w:r>
        <w:t xml:space="preserve">2.</w:t>
      </w:r>
      <w:r>
        <w:t xml:space="preserve"> </w:t>
      </w:r>
      <w:r>
        <w:t xml:space="preserve">	</w:t>
      </w:r>
      <w:r>
        <w:t xml:space="preserve">Marsh K, Ijzerman M, Thokala P, Baltussen R, Boysen M, Kaló Z, et al.</w:t>
      </w:r>
      <w:r>
        <w:t xml:space="preserve"> </w:t>
      </w:r>
      <w:hyperlink r:id="rId133">
        <w:r>
          <w:rPr>
            <w:rStyle w:val="Hyperlink"/>
          </w:rPr>
          <w:t xml:space="preserve">Multiple Criteria Decision Analysis for Health Care Decision Making - Emerging Good Practices: Report 2 of the ISPOR MCDA Emerging Good Practices Task Force</w:t>
        </w:r>
      </w:hyperlink>
      <w:r>
        <w:t xml:space="preserve">. Value in Health. 2016;19(2).</w:t>
      </w:r>
      <w:r>
        <w:t xml:space="preserve"> </w:t>
      </w:r>
    </w:p>
    <w:bookmarkEnd w:id="134"/>
    <w:bookmarkStart w:id="136" w:name="ref-Belton2002MultipleAnalysis"/>
    <w:p>
      <w:pPr>
        <w:pStyle w:val="Bibliography"/>
      </w:pPr>
      <w:r>
        <w:t xml:space="preserve">3.</w:t>
      </w:r>
      <w:r>
        <w:t xml:space="preserve"> </w:t>
      </w:r>
      <w:r>
        <w:t xml:space="preserve">	</w:t>
      </w:r>
      <w:r>
        <w:t xml:space="preserve">Belton V, Stewart TJ.</w:t>
      </w:r>
      <w:r>
        <w:t xml:space="preserve"> </w:t>
      </w:r>
      <w:hyperlink r:id="rId135">
        <w:r>
          <w:rPr>
            <w:rStyle w:val="Hyperlink"/>
          </w:rPr>
          <w:t xml:space="preserve">Multiple Criteria Decision Analysis</w:t>
        </w:r>
      </w:hyperlink>
      <w:r>
        <w:t xml:space="preserve">. Springer US; 2002.</w:t>
      </w:r>
      <w:r>
        <w:t xml:space="preserve"> </w:t>
      </w:r>
    </w:p>
    <w:bookmarkEnd w:id="136"/>
    <w:bookmarkStart w:id="138" w:name="ref-Hauber2016StatisticalForce"/>
    <w:p>
      <w:pPr>
        <w:pStyle w:val="Bibliography"/>
      </w:pPr>
      <w:r>
        <w:t xml:space="preserve">4.</w:t>
      </w:r>
      <w:r>
        <w:t xml:space="preserve"> </w:t>
      </w:r>
      <w:r>
        <w:t xml:space="preserve">	</w:t>
      </w:r>
      <w:r>
        <w:t xml:space="preserve">Hauber AB, González JM, Groothuis-Oudshoorn CGM, Prior T, Marshall DA, Cunningham C, et al.</w:t>
      </w:r>
      <w:r>
        <w:t xml:space="preserve"> </w:t>
      </w:r>
      <w:hyperlink r:id="rId137">
        <w:r>
          <w:rPr>
            <w:rStyle w:val="Hyperlink"/>
          </w:rPr>
          <w:t xml:space="preserve">Statistical Methods for the Analysis of Discrete Choice Experiments: A Report of the ISPOR Conjoint Analysis Good Research Practices Task Force</w:t>
        </w:r>
      </w:hyperlink>
      <w:r>
        <w:t xml:space="preserve">. Value in Health. 2016;19(4).</w:t>
      </w:r>
      <w:r>
        <w:t xml:space="preserve"> </w:t>
      </w:r>
    </w:p>
    <w:bookmarkEnd w:id="138"/>
    <w:bookmarkStart w:id="140" w:name="ref-BanaECosta1999TheApplication"/>
    <w:p>
      <w:pPr>
        <w:pStyle w:val="Bibliography"/>
      </w:pPr>
      <w:r>
        <w:t xml:space="preserve">5.</w:t>
      </w:r>
      <w:r>
        <w:t xml:space="preserve"> </w:t>
      </w:r>
      <w:r>
        <w:t xml:space="preserve">	</w:t>
      </w:r>
      <w:r>
        <w:t xml:space="preserve">Bana E Costa CA, Vansnick JC.</w:t>
      </w:r>
      <w:r>
        <w:t xml:space="preserve"> </w:t>
      </w:r>
      <w:hyperlink r:id="rId139">
        <w:r>
          <w:rPr>
            <w:rStyle w:val="Hyperlink"/>
          </w:rPr>
          <w:t xml:space="preserve">The MACBETH Approach: Basic Ideas, Software, and an Application</w:t>
        </w:r>
      </w:hyperlink>
      <w:r>
        <w:t xml:space="preserve">. In 1999.</w:t>
      </w:r>
      <w:r>
        <w:t xml:space="preserve"> </w:t>
      </w:r>
    </w:p>
    <w:bookmarkEnd w:id="140"/>
    <w:bookmarkStart w:id="142" w:name="ref-Danner2011IntegratingPreferences"/>
    <w:p>
      <w:pPr>
        <w:pStyle w:val="Bibliography"/>
      </w:pPr>
      <w:r>
        <w:t xml:space="preserve">6.</w:t>
      </w:r>
      <w:r>
        <w:t xml:space="preserve"> </w:t>
      </w:r>
      <w:r>
        <w:t xml:space="preserve">	</w:t>
      </w:r>
      <w:r>
        <w:t xml:space="preserve">Danner M, Hummel JM, Volz F, Van Manen JG, Wiegard B, Dintsios CM, et al.</w:t>
      </w:r>
      <w:r>
        <w:t xml:space="preserve"> </w:t>
      </w:r>
      <w:hyperlink r:id="rId141">
        <w:r>
          <w:rPr>
            <w:rStyle w:val="Hyperlink"/>
          </w:rPr>
          <w:t xml:space="preserve">Integrating patients’ views into health technology assessment: Analytic hierarchy process (AHP) as a method to elicit patient preferences</w:t>
        </w:r>
      </w:hyperlink>
      <w:r>
        <w:t xml:space="preserve">. International Journal of Technology Assessment in Health Care. 2011;27(4).</w:t>
      </w:r>
      <w:r>
        <w:t xml:space="preserve"> </w:t>
      </w:r>
    </w:p>
    <w:bookmarkEnd w:id="142"/>
    <w:bookmarkStart w:id="144" w:name="ref-Oliveira2018ValuingStates"/>
    <w:p>
      <w:pPr>
        <w:pStyle w:val="Bibliography"/>
      </w:pPr>
      <w:r>
        <w:t xml:space="preserve">7.</w:t>
      </w:r>
      <w:r>
        <w:t xml:space="preserve"> </w:t>
      </w:r>
      <w:r>
        <w:t xml:space="preserve">	</w:t>
      </w:r>
      <w:r>
        <w:t xml:space="preserve">Oliveira MD, Agostinho A, Ferreira L, Nicola P, Bana E Costa C.</w:t>
      </w:r>
      <w:r>
        <w:t xml:space="preserve"> </w:t>
      </w:r>
      <w:hyperlink r:id="rId143">
        <w:r>
          <w:rPr>
            <w:rStyle w:val="Hyperlink"/>
          </w:rPr>
          <w:t xml:space="preserve">Valuing health states: Is the MACBETH approach useful for valuing EQ-5D-3L health states?</w:t>
        </w:r>
      </w:hyperlink>
      <w:r>
        <w:t xml:space="preserve"> Health and Quality of Life Outcomes. 2018;16(1).</w:t>
      </w:r>
      <w:r>
        <w:t xml:space="preserve"> </w:t>
      </w:r>
    </w:p>
    <w:bookmarkEnd w:id="144"/>
    <w:bookmarkStart w:id="146" w:name="ref-Brodszky2023PCR108States"/>
    <w:p>
      <w:pPr>
        <w:pStyle w:val="Bibliography"/>
      </w:pPr>
      <w:r>
        <w:t xml:space="preserve">8.</w:t>
      </w:r>
      <w:r>
        <w:t xml:space="preserve"> </w:t>
      </w:r>
      <w:r>
        <w:t xml:space="preserve">	</w:t>
      </w:r>
      <w:r>
        <w:t xml:space="preserve">Brodszky V, Plankó S, Schneider P, Devlin N.</w:t>
      </w:r>
      <w:r>
        <w:t xml:space="preserve"> </w:t>
      </w:r>
      <w:hyperlink r:id="rId145">
        <w:r>
          <w:rPr>
            <w:rStyle w:val="Hyperlink"/>
          </w:rPr>
          <w:t xml:space="preserve">PCR108 Pilot Testing the Hungarian Version of Online Elicitation of Personal Utility Functions Tool for Valuing EQ-5D-5L Health States</w:t>
        </w:r>
      </w:hyperlink>
      <w:r>
        <w:t xml:space="preserve">. Value in Health. 2023 Dec;26(12):S469.</w:t>
      </w:r>
      <w:r>
        <w:t xml:space="preserve"> </w:t>
      </w:r>
    </w:p>
    <w:bookmarkEnd w:id="146"/>
    <w:bookmarkStart w:id="148" w:name="ref-Devlin2019AFunctions"/>
    <w:p>
      <w:pPr>
        <w:pStyle w:val="Bibliography"/>
      </w:pPr>
      <w:r>
        <w:t xml:space="preserve">9.</w:t>
      </w:r>
      <w:r>
        <w:t xml:space="preserve"> </w:t>
      </w:r>
      <w:r>
        <w:t xml:space="preserve">	</w:t>
      </w:r>
      <w:r>
        <w:t xml:space="preserve">Devlin NJ, Shah KK, Mulhern BJ, Pantiri K, Hout B van.</w:t>
      </w:r>
      <w:r>
        <w:t xml:space="preserve"> </w:t>
      </w:r>
      <w:hyperlink r:id="rId147">
        <w:r>
          <w:rPr>
            <w:rStyle w:val="Hyperlink"/>
          </w:rPr>
          <w:t xml:space="preserve">A new method for valuing health: directly eliciting personal utility functions</w:t>
        </w:r>
      </w:hyperlink>
      <w:r>
        <w:t xml:space="preserve">. European Journal of Health Economics. 2019;20(2).</w:t>
      </w:r>
      <w:r>
        <w:t xml:space="preserve"> </w:t>
      </w:r>
    </w:p>
    <w:bookmarkEnd w:id="148"/>
    <w:bookmarkStart w:id="150" w:name="ref-Schneider2022TheStates"/>
    <w:p>
      <w:pPr>
        <w:pStyle w:val="Bibliography"/>
      </w:pPr>
      <w:r>
        <w:t xml:space="preserve">10.</w:t>
      </w:r>
      <w:r>
        <w:t xml:space="preserve"> </w:t>
      </w:r>
      <w:r>
        <w:t xml:space="preserve">	</w:t>
      </w:r>
      <w:r>
        <w:t xml:space="preserve">Schneider PP, Hout B van, Heisen M, Brazier J, Devlin N.</w:t>
      </w:r>
      <w:r>
        <w:t xml:space="preserve"> </w:t>
      </w:r>
      <w:hyperlink r:id="rId149">
        <w:r>
          <w:rPr>
            <w:rStyle w:val="Hyperlink"/>
          </w:rPr>
          <w:t xml:space="preserve">The Online Elicitation of Personal Utility Functions (OPUF) tool: a new method for valuing health states</w:t>
        </w:r>
      </w:hyperlink>
      <w:r>
        <w:t xml:space="preserve">. Wellcome Open Res. 2022;7:14.</w:t>
      </w:r>
      <w:r>
        <w:t xml:space="preserve"> </w:t>
      </w:r>
    </w:p>
    <w:bookmarkEnd w:id="150"/>
    <w:bookmarkStart w:id="152" w:name="ref-Bray2024DevelopmentImpairment"/>
    <w:p>
      <w:pPr>
        <w:pStyle w:val="Bibliography"/>
      </w:pPr>
      <w:r>
        <w:t xml:space="preserve">11.</w:t>
      </w:r>
      <w:r>
        <w:t xml:space="preserve"> </w:t>
      </w:r>
      <w:r>
        <w:t xml:space="preserve">	</w:t>
      </w:r>
      <w:r>
        <w:t xml:space="preserve">Bray N, Tudor Edwards R, Schneider P.</w:t>
      </w:r>
      <w:r>
        <w:t xml:space="preserve"> </w:t>
      </w:r>
      <w:r>
        <w:t xml:space="preserve">Development of a value-based scoring system for the MobQoL-7D: a novel tool for measuring quality-adjusted life years in the context of mobility impairment</w:t>
      </w:r>
      <w:r>
        <w:t xml:space="preserve">. Disability and Rehabilitation [Internet]. 2024;1–10. Available from:</w:t>
      </w:r>
      <w:r>
        <w:t xml:space="preserve"> </w:t>
      </w:r>
      <w:hyperlink r:id="rId151">
        <w:r>
          <w:rPr>
            <w:rStyle w:val="Hyperlink"/>
          </w:rPr>
          <w:t xml:space="preserve">https://doi.org/10.1080/09638288.2023.2297929</w:t>
        </w:r>
      </w:hyperlink>
    </w:p>
    <w:bookmarkEnd w:id="152"/>
    <w:bookmarkStart w:id="154" w:name="ref-White2011MultiplePractice"/>
    <w:p>
      <w:pPr>
        <w:pStyle w:val="Bibliography"/>
      </w:pPr>
      <w:r>
        <w:t xml:space="preserve">12.</w:t>
      </w:r>
      <w:r>
        <w:t xml:space="preserve"> </w:t>
      </w:r>
      <w:r>
        <w:t xml:space="preserve">	</w:t>
      </w:r>
      <w:r>
        <w:t xml:space="preserve">White IR, Royston P, Wood AM.</w:t>
      </w:r>
      <w:r>
        <w:t xml:space="preserve"> </w:t>
      </w:r>
      <w:hyperlink r:id="rId153">
        <w:r>
          <w:rPr>
            <w:rStyle w:val="Hyperlink"/>
          </w:rPr>
          <w:t xml:space="preserve">Multiple imputation using chained equations: Issues and guidance for practice</w:t>
        </w:r>
      </w:hyperlink>
      <w:r>
        <w:t xml:space="preserve">. Statistics in Medicine. 2011;30(4).</w:t>
      </w:r>
      <w:r>
        <w:t xml:space="preserve"> </w:t>
      </w:r>
    </w:p>
    <w:bookmarkEnd w:id="154"/>
    <w:bookmarkStart w:id="156" w:name="ref-Schneider2024ExploringLevel"/>
    <w:p>
      <w:pPr>
        <w:pStyle w:val="Bibliography"/>
      </w:pPr>
      <w:r>
        <w:t xml:space="preserve">13.</w:t>
      </w:r>
      <w:r>
        <w:t xml:space="preserve"> </w:t>
      </w:r>
      <w:r>
        <w:t xml:space="preserve">	</w:t>
      </w:r>
      <w:r>
        <w:t xml:space="preserve">Schneider P, Devlin N, Hout B van, Brazier J.</w:t>
      </w:r>
      <w:r>
        <w:t xml:space="preserve"> </w:t>
      </w:r>
      <w:hyperlink r:id="rId155">
        <w:r>
          <w:rPr>
            <w:rStyle w:val="Hyperlink"/>
          </w:rPr>
          <w:t xml:space="preserve">Exploring health preference heterogeneity in the UK: Using the online elicitation of personal utility functions approach to construct EQ-5D-5L value functions on societal, group and individual level</w:t>
        </w:r>
      </w:hyperlink>
      <w:r>
        <w:t xml:space="preserve">. Health Economics (United Kingdom). 2024;33(5).</w:t>
      </w:r>
      <w:r>
        <w:t xml:space="preserve"> </w:t>
      </w:r>
    </w:p>
    <w:bookmarkEnd w:id="156"/>
    <w:bookmarkStart w:id="158" w:name="ref-Anderson2017"/>
    <w:p>
      <w:pPr>
        <w:pStyle w:val="Bibliography"/>
      </w:pPr>
      <w:r>
        <w:t xml:space="preserve">14.</w:t>
      </w:r>
      <w:r>
        <w:t xml:space="preserve"> </w:t>
      </w:r>
      <w:r>
        <w:t xml:space="preserve">	</w:t>
      </w:r>
      <w:r>
        <w:t xml:space="preserve">Anderson MJ.</w:t>
      </w:r>
      <w:hyperlink r:id="rId157">
        <w:r>
          <w:rPr>
            <w:rStyle w:val="Hyperlink"/>
          </w:rPr>
          <w:t xml:space="preserve">Permutational Multivariate Analysis of Variance ( PERMANOVA )</w:t>
        </w:r>
        <w:r>
          <w:rPr>
            <w:rStyle w:val="Hyperlink"/>
          </w:rPr>
          <w:t xml:space="preserve"> </w:t>
        </w:r>
      </w:hyperlink>
      <w:r>
        <w:t xml:space="preserve">. In: Wiley StatsRef: Statistics reference online. 2017.</w:t>
      </w:r>
      <w:r>
        <w:t xml:space="preserve"> </w:t>
      </w:r>
    </w:p>
    <w:bookmarkEnd w:id="158"/>
    <w:bookmarkStart w:id="160" w:name="ref-Anderson2013PERMANOVATesting"/>
    <w:p>
      <w:pPr>
        <w:pStyle w:val="Bibliography"/>
      </w:pPr>
      <w:r>
        <w:t xml:space="preserve">15.</w:t>
      </w:r>
      <w:r>
        <w:t xml:space="preserve"> </w:t>
      </w:r>
      <w:r>
        <w:t xml:space="preserve">	</w:t>
      </w:r>
      <w:r>
        <w:t xml:space="preserve">Anderson MJ, Walsh DCI.</w:t>
      </w:r>
      <w:r>
        <w:t xml:space="preserve"> </w:t>
      </w:r>
      <w:hyperlink r:id="rId159">
        <w:r>
          <w:rPr>
            <w:rStyle w:val="Hyperlink"/>
          </w:rPr>
          <w:t xml:space="preserve">PERMANOVA, ANOSIM, and the Mantel test in the face of heterogeneous dispersions: What null hypothesis are you testing?</w:t>
        </w:r>
      </w:hyperlink>
      <w:r>
        <w:t xml:space="preserve"> Ecological Monographs. 2013;83(4).</w:t>
      </w:r>
      <w:r>
        <w:t xml:space="preserve"> </w:t>
      </w:r>
    </w:p>
    <w:bookmarkEnd w:id="160"/>
    <w:bookmarkStart w:id="162" w:name="ref-Souza2013PopulationEstuary"/>
    <w:p>
      <w:pPr>
        <w:pStyle w:val="Bibliography"/>
      </w:pPr>
      <w:r>
        <w:t xml:space="preserve">16.</w:t>
      </w:r>
      <w:r>
        <w:t xml:space="preserve"> </w:t>
      </w:r>
      <w:r>
        <w:t xml:space="preserve">	</w:t>
      </w:r>
      <w:r>
        <w:t xml:space="preserve">Souza AT, Dias E, Nogueira A, Campos J, Marques JC, Martins I.</w:t>
      </w:r>
      <w:r>
        <w:t xml:space="preserve"> </w:t>
      </w:r>
      <w:hyperlink r:id="rId161">
        <w:r>
          <w:rPr>
            <w:rStyle w:val="Hyperlink"/>
          </w:rPr>
          <w:t xml:space="preserve">Population ecology and habitat preferences of juvenile flounder Platichthys flesus (Actinopterygii: Pleuronectidae) in a temperate estuary</w:t>
        </w:r>
      </w:hyperlink>
      <w:r>
        <w:t xml:space="preserve">. Journal of Sea Research. 2013;79.</w:t>
      </w:r>
      <w:r>
        <w:t xml:space="preserve"> </w:t>
      </w:r>
    </w:p>
    <w:bookmarkEnd w:id="162"/>
    <w:bookmarkStart w:id="164" w:name="ref-Robinson2019EstimatingEvaluation"/>
    <w:p>
      <w:pPr>
        <w:pStyle w:val="Bibliography"/>
      </w:pPr>
      <w:r>
        <w:t xml:space="preserve">17.</w:t>
      </w:r>
      <w:r>
        <w:t xml:space="preserve"> </w:t>
      </w:r>
      <w:r>
        <w:t xml:space="preserve">	</w:t>
      </w:r>
      <w:r>
        <w:t xml:space="preserve">Robinson T, Oluboyede Y.</w:t>
      </w:r>
      <w:r>
        <w:t xml:space="preserve"> </w:t>
      </w:r>
      <w:hyperlink r:id="rId163">
        <w:r>
          <w:rPr>
            <w:rStyle w:val="Hyperlink"/>
          </w:rPr>
          <w:t xml:space="preserve">Estimating CHU-9D Utility Scores from the WAItE: A Mapping Algorithm for Economic Evaluation</w:t>
        </w:r>
      </w:hyperlink>
      <w:r>
        <w:t xml:space="preserve">. Value in Health. 2019;22(2).</w:t>
      </w:r>
      <w:r>
        <w:t xml:space="preserve"> </w:t>
      </w:r>
    </w:p>
    <w:bookmarkEnd w:id="164"/>
    <w:bookmarkStart w:id="166" w:name="ref-2003ApplyingTechniques"/>
    <w:p>
      <w:pPr>
        <w:pStyle w:val="Bibliography"/>
      </w:pPr>
      <w:r>
        <w:t xml:space="preserve">18.</w:t>
      </w:r>
      <w:r>
        <w:t xml:space="preserve"> </w:t>
      </w:r>
      <w:r>
        <w:t xml:space="preserve">	</w:t>
      </w:r>
      <w:hyperlink r:id="rId165">
        <w:r>
          <w:rPr>
            <w:rStyle w:val="Hyperlink"/>
          </w:rPr>
          <w:t xml:space="preserve">Applying Contemporary Statistical Techniques</w:t>
        </w:r>
      </w:hyperlink>
      <w:r>
        <w:t xml:space="preserve">. 2003.</w:t>
      </w:r>
      <w:r>
        <w:t xml:space="preserve"> </w:t>
      </w:r>
    </w:p>
    <w:bookmarkEnd w:id="166"/>
    <w:bookmarkStart w:id="168" w:name="ref-Peer2022DataResearch"/>
    <w:p>
      <w:pPr>
        <w:pStyle w:val="Bibliography"/>
      </w:pPr>
      <w:r>
        <w:t xml:space="preserve">19.</w:t>
      </w:r>
      <w:r>
        <w:t xml:space="preserve"> </w:t>
      </w:r>
      <w:r>
        <w:t xml:space="preserve">	</w:t>
      </w:r>
      <w:r>
        <w:t xml:space="preserve">Peer E, Rothschild D, Gordon A, Evernden Z, Damer E.</w:t>
      </w:r>
      <w:r>
        <w:t xml:space="preserve"> </w:t>
      </w:r>
      <w:hyperlink r:id="rId167">
        <w:r>
          <w:rPr>
            <w:rStyle w:val="Hyperlink"/>
          </w:rPr>
          <w:t xml:space="preserve">Data quality of platforms and panels for online behavioral research</w:t>
        </w:r>
      </w:hyperlink>
      <w:r>
        <w:t xml:space="preserve">. Behavior Research Methods. 2022;54(4).</w:t>
      </w:r>
      <w:r>
        <w:t xml:space="preserve"> </w:t>
      </w:r>
    </w:p>
    <w:bookmarkEnd w:id="168"/>
    <w:bookmarkStart w:id="169" w:name="ref-Robinson2024AUKValue"/>
    <w:p>
      <w:pPr>
        <w:pStyle w:val="Bibliography"/>
      </w:pPr>
      <w:r>
        <w:t xml:space="preserve">20.</w:t>
      </w:r>
      <w:r>
        <w:t xml:space="preserve"> </w:t>
      </w:r>
      <w:r>
        <w:t xml:space="preserve">	</w:t>
      </w:r>
      <w:r>
        <w:t xml:space="preserve">Robinson T, Oluboyede Y. A UK value set for the WAItE. 2024.</w:t>
      </w:r>
      <w:r>
        <w:t xml:space="preserve"> </w:t>
      </w:r>
    </w:p>
    <w:bookmarkEnd w:id="169"/>
    <w:bookmarkEnd w:id="170"/>
    <w:bookmarkEnd w:id="171"/>
    <w:bookmarkEnd w:id="172"/>
    <w:bookmarkEnd w:id="1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111" Target="media/rId111.png" /><Relationship Type="http://schemas.openxmlformats.org/officeDocument/2006/relationships/image" Id="rId105" Target="media/rId105.png" /><Relationship Type="http://schemas.openxmlformats.org/officeDocument/2006/relationships/image" Id="rId94" Target="media/rId94.png" /><Relationship Type="http://schemas.openxmlformats.org/officeDocument/2006/relationships/image" Id="rId89" Target="media/rId89.png" /><Relationship Type="http://schemas.openxmlformats.org/officeDocument/2006/relationships/image" Id="rId100" Target="media/rId100.png" /><Relationship Type="http://schemas.openxmlformats.org/officeDocument/2006/relationships/image" Id="rId119" Target="media/rId119.png" /><Relationship Type="http://schemas.openxmlformats.org/officeDocument/2006/relationships/hyperlink" Id="rId157" Target="https://doi.org/10.1002/9781118445112.stat07841" TargetMode="External" /><Relationship Type="http://schemas.openxmlformats.org/officeDocument/2006/relationships/hyperlink" Id="rId155" Target="https://doi.org/10.1002/hec.4805" TargetMode="External" /><Relationship Type="http://schemas.openxmlformats.org/officeDocument/2006/relationships/hyperlink" Id="rId153" Target="https://doi.org/10.1002/sim.4067" TargetMode="External" /><Relationship Type="http://schemas.openxmlformats.org/officeDocument/2006/relationships/hyperlink" Id="rId135" Target="https://doi.org/10.1007/978-1-4615-1495-4" TargetMode="External" /><Relationship Type="http://schemas.openxmlformats.org/officeDocument/2006/relationships/hyperlink" Id="rId139" Target="https://doi.org/10.1007/978-94-017-0647-6{\_}9" TargetMode="External" /><Relationship Type="http://schemas.openxmlformats.org/officeDocument/2006/relationships/hyperlink" Id="rId147" Target="https://doi.org/10.1007/s10198-018-0993-z" TargetMode="External" /><Relationship Type="http://schemas.openxmlformats.org/officeDocument/2006/relationships/hyperlink" Id="rId165" Target="https://doi.org/10.1016/b978-0-12-751541-0.x5021-4" TargetMode="External" /><Relationship Type="http://schemas.openxmlformats.org/officeDocument/2006/relationships/hyperlink" Id="rId133" Target="https://doi.org/10.1016/j.jval.2015.12.016" TargetMode="External" /><Relationship Type="http://schemas.openxmlformats.org/officeDocument/2006/relationships/hyperlink" Id="rId137" Target="https://doi.org/10.1016/j.jval.2016.04.004" TargetMode="External" /><Relationship Type="http://schemas.openxmlformats.org/officeDocument/2006/relationships/hyperlink" Id="rId163" Target="https://doi.org/10.1016/j.jval.2018.09.2839" TargetMode="External" /><Relationship Type="http://schemas.openxmlformats.org/officeDocument/2006/relationships/hyperlink" Id="rId145" Target="https://doi.org/10.1016/j.jval.2023.09.2547" TargetMode="External" /><Relationship Type="http://schemas.openxmlformats.org/officeDocument/2006/relationships/hyperlink" Id="rId161" Target="https://doi.org/10.1016/j.seares.2013.01.005" TargetMode="External" /><Relationship Type="http://schemas.openxmlformats.org/officeDocument/2006/relationships/hyperlink" Id="rId141" Target="https://doi.org/10.1017/S0266462311000523" TargetMode="External" /><Relationship Type="http://schemas.openxmlformats.org/officeDocument/2006/relationships/hyperlink" Id="rId151" Target="https://doi.org/10.1080/09638288.2023.2297929" TargetMode="External" /><Relationship Type="http://schemas.openxmlformats.org/officeDocument/2006/relationships/hyperlink" Id="rId131" Target="https://doi.org/10.1109/TSMC.1979.4310245" TargetMode="External" /><Relationship Type="http://schemas.openxmlformats.org/officeDocument/2006/relationships/hyperlink" Id="rId143" Target="https://doi.org/10.1186/s12955-018-1056-y" TargetMode="External" /><Relationship Type="http://schemas.openxmlformats.org/officeDocument/2006/relationships/hyperlink" Id="rId149" Target="https://doi.org/10.12688/wellcomeopenres.17518.1" TargetMode="External" /><Relationship Type="http://schemas.openxmlformats.org/officeDocument/2006/relationships/hyperlink" Id="rId159" Target="https://doi.org/10.1890/12-2010.1" TargetMode="External" /><Relationship Type="http://schemas.openxmlformats.org/officeDocument/2006/relationships/hyperlink" Id="rId167" Target="https://doi.org/10.3758/s13428-021-01694-3" TargetMode="External" /><Relationship Type="http://schemas.openxmlformats.org/officeDocument/2006/relationships/hyperlink" Id="rId21" Target="https://eq5d5l.me" TargetMode="External" /><Relationship Type="http://schemas.openxmlformats.org/officeDocument/2006/relationships/hyperlink" Id="rId71" Target="https://survey.valorem.health/waite_opuf_adult2" TargetMode="External" /><Relationship Type="http://schemas.openxmlformats.org/officeDocument/2006/relationships/hyperlink" Id="rId70" Target="https://www.prolific.com" TargetMode="External" /></Relationships>
</file>

<file path=word/_rels/footnotes.xml.rels><?xml version="1.0" encoding="UTF-8"?><Relationships xmlns="http://schemas.openxmlformats.org/package/2006/relationships"><Relationship Type="http://schemas.openxmlformats.org/officeDocument/2006/relationships/hyperlink" Id="rId157" Target="https://doi.org/10.1002/9781118445112.stat07841" TargetMode="External" /><Relationship Type="http://schemas.openxmlformats.org/officeDocument/2006/relationships/hyperlink" Id="rId155" Target="https://doi.org/10.1002/hec.4805" TargetMode="External" /><Relationship Type="http://schemas.openxmlformats.org/officeDocument/2006/relationships/hyperlink" Id="rId153" Target="https://doi.org/10.1002/sim.4067" TargetMode="External" /><Relationship Type="http://schemas.openxmlformats.org/officeDocument/2006/relationships/hyperlink" Id="rId135" Target="https://doi.org/10.1007/978-1-4615-1495-4" TargetMode="External" /><Relationship Type="http://schemas.openxmlformats.org/officeDocument/2006/relationships/hyperlink" Id="rId139" Target="https://doi.org/10.1007/978-94-017-0647-6{\_}9" TargetMode="External" /><Relationship Type="http://schemas.openxmlformats.org/officeDocument/2006/relationships/hyperlink" Id="rId147" Target="https://doi.org/10.1007/s10198-018-0993-z" TargetMode="External" /><Relationship Type="http://schemas.openxmlformats.org/officeDocument/2006/relationships/hyperlink" Id="rId165" Target="https://doi.org/10.1016/b978-0-12-751541-0.x5021-4" TargetMode="External" /><Relationship Type="http://schemas.openxmlformats.org/officeDocument/2006/relationships/hyperlink" Id="rId133" Target="https://doi.org/10.1016/j.jval.2015.12.016" TargetMode="External" /><Relationship Type="http://schemas.openxmlformats.org/officeDocument/2006/relationships/hyperlink" Id="rId137" Target="https://doi.org/10.1016/j.jval.2016.04.004" TargetMode="External" /><Relationship Type="http://schemas.openxmlformats.org/officeDocument/2006/relationships/hyperlink" Id="rId163" Target="https://doi.org/10.1016/j.jval.2018.09.2839" TargetMode="External" /><Relationship Type="http://schemas.openxmlformats.org/officeDocument/2006/relationships/hyperlink" Id="rId145" Target="https://doi.org/10.1016/j.jval.2023.09.2547" TargetMode="External" /><Relationship Type="http://schemas.openxmlformats.org/officeDocument/2006/relationships/hyperlink" Id="rId161" Target="https://doi.org/10.1016/j.seares.2013.01.005" TargetMode="External" /><Relationship Type="http://schemas.openxmlformats.org/officeDocument/2006/relationships/hyperlink" Id="rId141" Target="https://doi.org/10.1017/S0266462311000523" TargetMode="External" /><Relationship Type="http://schemas.openxmlformats.org/officeDocument/2006/relationships/hyperlink" Id="rId151" Target="https://doi.org/10.1080/09638288.2023.2297929" TargetMode="External" /><Relationship Type="http://schemas.openxmlformats.org/officeDocument/2006/relationships/hyperlink" Id="rId131" Target="https://doi.org/10.1109/TSMC.1979.4310245" TargetMode="External" /><Relationship Type="http://schemas.openxmlformats.org/officeDocument/2006/relationships/hyperlink" Id="rId143" Target="https://doi.org/10.1186/s12955-018-1056-y" TargetMode="External" /><Relationship Type="http://schemas.openxmlformats.org/officeDocument/2006/relationships/hyperlink" Id="rId149" Target="https://doi.org/10.12688/wellcomeopenres.17518.1" TargetMode="External" /><Relationship Type="http://schemas.openxmlformats.org/officeDocument/2006/relationships/hyperlink" Id="rId159" Target="https://doi.org/10.1890/12-2010.1" TargetMode="External" /><Relationship Type="http://schemas.openxmlformats.org/officeDocument/2006/relationships/hyperlink" Id="rId167" Target="https://doi.org/10.3758/s13428-021-01694-3" TargetMode="External" /><Relationship Type="http://schemas.openxmlformats.org/officeDocument/2006/relationships/hyperlink" Id="rId21" Target="https://eq5d5l.me" TargetMode="External" /><Relationship Type="http://schemas.openxmlformats.org/officeDocument/2006/relationships/hyperlink" Id="rId71" Target="https://survey.valorem.health/waite_opuf_adult2" TargetMode="External" /><Relationship Type="http://schemas.openxmlformats.org/officeDocument/2006/relationships/hyperlink" Id="rId70" Target="https://www.prolific.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value-based scoring system for the WAItE using the OPUF in a sample of adults</dc:title>
  <dc:creator/>
  <cp:keywords>preference elicitation, quality of life</cp:keywords>
  <dcterms:created xsi:type="dcterms:W3CDTF">2024-11-22T20:39:21Z</dcterms:created>
  <dcterms:modified xsi:type="dcterms:W3CDTF">2024-11-22T20:39:21Z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Online personal utility functions (OPUF) present a new method for eliciting preferences. In this study we used the OPUF to elicit a health state utility value set for the Weight-specific Adolescent Instrument for Economic-evaluation (WAItE) with a representative sample of the UK adult population. Methods: WAItE OPUF survey design was informed by prior qualitative work. The survey consisted of the WAItE descriptive system, domain weighting, level rating (per attribute) and a VAS anchoring task. Personal utility functions were estimated on the individual level for all participants. Personal utility functions were aggregated and combined with the anchoring factor to give the social utility function and utility value set. Preference heterogeneity was assessed using Euclidean distance and PERMANOVA to explore preference variation within the sample. An experimental sensitivity analysis dichotomised preference heterogeneity into anchoring variation and attribute weighting/level rating variation. Results: A total of 300 participants completed the WAItE OPUF survey. The sample was broadly representative of the UK adult population. Participants, on average, took less than 10 minutes to complete the survey. The most important attributes were tiredness and unhappiness, while least important attributes were sports and embarrassment. Social utility values and the anchoring utility value estimated were comparable to previous studies. Preferences generally were heterogeneous, especially among different ages. Younger participants assigned lower utility values to WAItE health states and provided significantly lower scores on the VAS anchoring task compared to older participants. Conclusion: This study successfully elicited health state utility values for the WAItE using the OPUF. Preference heterogeneity analysis identified differences in preferences for different age groups and a further valuation study is ongoing to explore whether this heterogeneity exists between adults and adolescents.</vt:lpwstr>
  </property>
  <property fmtid="{D5CDD505-2E9C-101B-9397-08002B2CF9AE}" pid="3" name="affiliation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ffiliation">
    <vt:lpwstr/>
  </property>
  <property fmtid="{D5CDD505-2E9C-101B-9397-08002B2CF9AE}" pid="7" name="csl">
    <vt:lpwstr>vancouver.csl</vt:lpwstr>
  </property>
  <property fmtid="{D5CDD505-2E9C-101B-9397-08002B2CF9AE}" pid="8" name="date">
    <vt:lpwstr>2024-11-22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